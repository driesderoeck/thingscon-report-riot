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65F79" w14:textId="77777777" w:rsidR="008F66A4" w:rsidRPr="00C84442" w:rsidRDefault="008F66A4" w:rsidP="000F31BD">
      <w:pPr>
        <w:widowControl w:val="0"/>
        <w:autoSpaceDE w:val="0"/>
        <w:autoSpaceDN w:val="0"/>
        <w:adjustRightInd w:val="0"/>
        <w:spacing w:after="0"/>
        <w:rPr>
          <w:del w:id="40" w:author="Peter Bihr" w:date="2017-05-18T10:06:00Z"/>
          <w:rFonts w:cs="Arial"/>
          <w:b/>
          <w:bCs/>
          <w:sz w:val="24"/>
          <w:lang w:val="en-GB"/>
        </w:rPr>
      </w:pPr>
      <w:bookmarkStart w:id="41" w:name="OLE_LINK1"/>
      <w:bookmarkStart w:id="42" w:name="OLE_LINK2"/>
    </w:p>
    <w:p w14:paraId="780A7B7C" w14:textId="77777777" w:rsidR="000F31BD" w:rsidRDefault="000F31BD" w:rsidP="000F31BD">
      <w:pPr>
        <w:widowControl w:val="0"/>
        <w:autoSpaceDE w:val="0"/>
        <w:autoSpaceDN w:val="0"/>
        <w:adjustRightInd w:val="0"/>
        <w:spacing w:after="0"/>
        <w:rPr>
          <w:rFonts w:cs="Arial"/>
          <w:b/>
          <w:bCs/>
          <w:sz w:val="24"/>
          <w:lang w:val="en-GB"/>
        </w:rPr>
      </w:pPr>
      <w:r w:rsidRPr="00C84442">
        <w:rPr>
          <w:rFonts w:cs="Arial"/>
          <w:b/>
          <w:bCs/>
          <w:sz w:val="24"/>
          <w:lang w:val="en-GB"/>
        </w:rPr>
        <w:t>User Centred IoT-Design</w:t>
      </w:r>
    </w:p>
    <w:p w14:paraId="45302933" w14:textId="77777777" w:rsidR="008E1633" w:rsidRPr="008E1633" w:rsidRDefault="008E1633" w:rsidP="000F31BD">
      <w:pPr>
        <w:widowControl w:val="0"/>
        <w:autoSpaceDE w:val="0"/>
        <w:autoSpaceDN w:val="0"/>
        <w:adjustRightInd w:val="0"/>
        <w:spacing w:after="0"/>
        <w:rPr>
          <w:ins w:id="43" w:author="Peter Bihr" w:date="2017-05-18T10:06:00Z"/>
          <w:rFonts w:cs="Arial"/>
          <w:bCs/>
          <w:sz w:val="24"/>
          <w:lang w:val="en-GB"/>
        </w:rPr>
      </w:pPr>
      <w:ins w:id="44" w:author="Peter Bihr" w:date="2017-05-18T10:06:00Z">
        <w:r w:rsidRPr="008E1633">
          <w:rPr>
            <w:rFonts w:cs="Arial"/>
            <w:bCs/>
            <w:sz w:val="24"/>
            <w:lang w:val="en-GB"/>
          </w:rPr>
          <w:t xml:space="preserve">By </w:t>
        </w:r>
        <w:proofErr w:type="spellStart"/>
        <w:r w:rsidRPr="008E1633">
          <w:rPr>
            <w:rFonts w:cs="Arial"/>
            <w:bCs/>
            <w:sz w:val="24"/>
            <w:lang w:val="en-GB"/>
          </w:rPr>
          <w:t>Prof.</w:t>
        </w:r>
        <w:proofErr w:type="spellEnd"/>
        <w:r w:rsidRPr="008E1633">
          <w:rPr>
            <w:rFonts w:cs="Arial"/>
            <w:bCs/>
            <w:sz w:val="24"/>
            <w:lang w:val="en-GB"/>
          </w:rPr>
          <w:t xml:space="preserve"> Andrea </w:t>
        </w:r>
        <w:proofErr w:type="spellStart"/>
        <w:r w:rsidRPr="008E1633">
          <w:rPr>
            <w:rFonts w:cs="Arial"/>
            <w:bCs/>
            <w:sz w:val="24"/>
            <w:lang w:val="en-GB"/>
          </w:rPr>
          <w:t>Krajewski</w:t>
        </w:r>
        <w:proofErr w:type="spellEnd"/>
      </w:ins>
    </w:p>
    <w:p w14:paraId="63A96BC2" w14:textId="77777777" w:rsidR="000F31BD" w:rsidRPr="00C84442" w:rsidRDefault="000F31BD" w:rsidP="000F31BD">
      <w:pPr>
        <w:widowControl w:val="0"/>
        <w:autoSpaceDE w:val="0"/>
        <w:autoSpaceDN w:val="0"/>
        <w:adjustRightInd w:val="0"/>
        <w:spacing w:after="0"/>
        <w:rPr>
          <w:rFonts w:cs="Arial"/>
          <w:sz w:val="24"/>
          <w:lang w:val="en-GB"/>
        </w:rPr>
      </w:pPr>
    </w:p>
    <w:p w14:paraId="7597D055" w14:textId="22BEDCC6" w:rsidR="00A325B8" w:rsidRDefault="00A325B8" w:rsidP="000F31BD">
      <w:pPr>
        <w:widowControl w:val="0"/>
        <w:autoSpaceDE w:val="0"/>
        <w:autoSpaceDN w:val="0"/>
        <w:adjustRightInd w:val="0"/>
        <w:spacing w:after="0"/>
        <w:rPr>
          <w:rFonts w:cs="Arial"/>
          <w:sz w:val="24"/>
          <w:lang w:val="en-GB"/>
        </w:rPr>
      </w:pPr>
      <w:r>
        <w:rPr>
          <w:rFonts w:cs="Arial"/>
          <w:sz w:val="24"/>
          <w:lang w:val="en-GB"/>
        </w:rPr>
        <w:t>With the new task</w:t>
      </w:r>
      <w:r w:rsidR="008E1633">
        <w:rPr>
          <w:rFonts w:cs="Arial"/>
          <w:sz w:val="24"/>
          <w:lang w:val="en-GB"/>
        </w:rPr>
        <w:t xml:space="preserve"> </w:t>
      </w:r>
      <w:ins w:id="45" w:author="Peter Bihr" w:date="2017-05-18T10:06:00Z">
        <w:r w:rsidR="008E1633">
          <w:rPr>
            <w:rFonts w:cs="Arial"/>
            <w:sz w:val="24"/>
            <w:lang w:val="en-GB"/>
          </w:rPr>
          <w:t>of designing the</w:t>
        </w:r>
        <w:r>
          <w:rPr>
            <w:rFonts w:cs="Arial"/>
            <w:sz w:val="24"/>
            <w:lang w:val="en-GB"/>
          </w:rPr>
          <w:t xml:space="preserve"> </w:t>
        </w:r>
      </w:ins>
      <w:r>
        <w:rPr>
          <w:rFonts w:cs="Arial"/>
          <w:sz w:val="24"/>
          <w:lang w:val="en-GB"/>
        </w:rPr>
        <w:t>Internet of Things</w:t>
      </w:r>
      <w:r w:rsidR="00162F2C">
        <w:rPr>
          <w:rFonts w:cs="Arial"/>
          <w:sz w:val="24"/>
          <w:lang w:val="en-GB"/>
        </w:rPr>
        <w:t>,</w:t>
      </w:r>
      <w:r>
        <w:rPr>
          <w:rFonts w:cs="Arial"/>
          <w:sz w:val="24"/>
          <w:lang w:val="en-GB"/>
        </w:rPr>
        <w:t xml:space="preserve"> designers are confronted with radical paradigm shifts. Neither </w:t>
      </w:r>
      <w:del w:id="46" w:author="Peter Bihr" w:date="2017-05-18T10:06:00Z">
        <w:r>
          <w:rPr>
            <w:rFonts w:cs="Arial"/>
            <w:sz w:val="24"/>
            <w:lang w:val="en-GB"/>
          </w:rPr>
          <w:delText xml:space="preserve">they </w:delText>
        </w:r>
      </w:del>
      <w:r>
        <w:rPr>
          <w:rFonts w:cs="Arial"/>
          <w:sz w:val="24"/>
          <w:lang w:val="en-GB"/>
        </w:rPr>
        <w:t xml:space="preserve">should </w:t>
      </w:r>
      <w:ins w:id="47" w:author="Peter Bihr" w:date="2017-05-18T10:06:00Z">
        <w:r w:rsidR="008E1633">
          <w:rPr>
            <w:rFonts w:cs="Arial"/>
            <w:sz w:val="24"/>
            <w:lang w:val="en-GB"/>
          </w:rPr>
          <w:t xml:space="preserve">they </w:t>
        </w:r>
      </w:ins>
      <w:r>
        <w:rPr>
          <w:rFonts w:cs="Arial"/>
          <w:sz w:val="24"/>
          <w:lang w:val="en-GB"/>
        </w:rPr>
        <w:t xml:space="preserve">design objects, nor </w:t>
      </w:r>
      <w:ins w:id="48" w:author="Peter Bihr" w:date="2017-05-18T10:06:00Z">
        <w:r>
          <w:rPr>
            <w:rFonts w:cs="Arial"/>
            <w:sz w:val="24"/>
            <w:lang w:val="en-GB"/>
          </w:rPr>
          <w:t>are</w:t>
        </w:r>
        <w:r w:rsidR="008E1633">
          <w:rPr>
            <w:rFonts w:cs="Arial"/>
            <w:sz w:val="24"/>
            <w:lang w:val="en-GB"/>
          </w:rPr>
          <w:t xml:space="preserve"> </w:t>
        </w:r>
      </w:ins>
      <w:r w:rsidR="008E1633">
        <w:rPr>
          <w:rFonts w:cs="Arial"/>
          <w:sz w:val="24"/>
          <w:lang w:val="en-GB"/>
        </w:rPr>
        <w:t>they</w:t>
      </w:r>
      <w:r>
        <w:rPr>
          <w:rFonts w:cs="Arial"/>
          <w:sz w:val="24"/>
          <w:lang w:val="en-GB"/>
        </w:rPr>
        <w:t xml:space="preserve"> </w:t>
      </w:r>
      <w:del w:id="49" w:author="Peter Bihr" w:date="2017-05-18T10:06:00Z">
        <w:r>
          <w:rPr>
            <w:rFonts w:cs="Arial"/>
            <w:sz w:val="24"/>
            <w:lang w:val="en-GB"/>
          </w:rPr>
          <w:delText xml:space="preserve">are </w:delText>
        </w:r>
      </w:del>
      <w:r>
        <w:rPr>
          <w:rFonts w:cs="Arial"/>
          <w:sz w:val="24"/>
          <w:lang w:val="en-GB"/>
        </w:rPr>
        <w:t xml:space="preserve">able to create </w:t>
      </w:r>
      <w:ins w:id="50" w:author="Peter Bihr" w:date="2017-05-18T10:06:00Z">
        <w:r w:rsidR="008E1633">
          <w:rPr>
            <w:rFonts w:cs="Arial"/>
            <w:sz w:val="24"/>
            <w:lang w:val="en-GB"/>
          </w:rPr>
          <w:t>“</w:t>
        </w:r>
      </w:ins>
      <w:r>
        <w:rPr>
          <w:rFonts w:cs="Arial"/>
          <w:sz w:val="24"/>
          <w:lang w:val="en-GB"/>
        </w:rPr>
        <w:t>mandatory</w:t>
      </w:r>
      <w:ins w:id="51" w:author="Peter Bihr" w:date="2017-05-18T10:06:00Z">
        <w:r w:rsidR="008E1633">
          <w:rPr>
            <w:rFonts w:cs="Arial"/>
            <w:sz w:val="24"/>
            <w:lang w:val="en-GB"/>
          </w:rPr>
          <w:t>” or controlled</w:t>
        </w:r>
      </w:ins>
      <w:r>
        <w:rPr>
          <w:rFonts w:cs="Arial"/>
          <w:sz w:val="24"/>
          <w:lang w:val="en-GB"/>
        </w:rPr>
        <w:t xml:space="preserve"> experiences. </w:t>
      </w:r>
      <w:r w:rsidR="005C4246">
        <w:rPr>
          <w:rFonts w:cs="Arial"/>
          <w:sz w:val="24"/>
          <w:lang w:val="en-GB"/>
        </w:rPr>
        <w:t>Dominated by algorithms, the traditional design understanding becomes fuzzy</w:t>
      </w:r>
      <w:ins w:id="52" w:author="Peter Bihr" w:date="2017-05-18T10:06:00Z">
        <w:r w:rsidR="008E1633">
          <w:rPr>
            <w:rFonts w:cs="Arial"/>
            <w:sz w:val="24"/>
            <w:lang w:val="en-GB"/>
          </w:rPr>
          <w:t xml:space="preserve"> in IoT</w:t>
        </w:r>
      </w:ins>
      <w:r w:rsidR="005C4246">
        <w:rPr>
          <w:rFonts w:cs="Arial"/>
          <w:sz w:val="24"/>
          <w:lang w:val="en-GB"/>
        </w:rPr>
        <w:t xml:space="preserve">. However, with their fundamental user orientation, designers are not only best prepared for a redefinition of design services for </w:t>
      </w:r>
      <w:del w:id="53" w:author="Peter Bihr" w:date="2017-05-18T10:06:00Z">
        <w:r w:rsidR="005C4246">
          <w:rPr>
            <w:rFonts w:cs="Arial"/>
            <w:sz w:val="24"/>
            <w:lang w:val="en-GB"/>
          </w:rPr>
          <w:delText xml:space="preserve">the </w:delText>
        </w:r>
      </w:del>
      <w:r w:rsidR="005C4246">
        <w:rPr>
          <w:rFonts w:cs="Arial"/>
          <w:sz w:val="24"/>
          <w:lang w:val="en-GB"/>
        </w:rPr>
        <w:t xml:space="preserve">IoT, they </w:t>
      </w:r>
      <w:del w:id="54" w:author="Peter Bihr" w:date="2017-05-18T10:06:00Z">
        <w:r w:rsidR="005C4246">
          <w:rPr>
            <w:rFonts w:cs="Arial"/>
            <w:sz w:val="24"/>
            <w:lang w:val="en-GB"/>
          </w:rPr>
          <w:delText>are wanted</w:delText>
        </w:r>
      </w:del>
      <w:ins w:id="55" w:author="Peter Bihr" w:date="2017-05-18T10:06:00Z">
        <w:r w:rsidR="008E1633">
          <w:rPr>
            <w:rFonts w:cs="Arial"/>
            <w:sz w:val="24"/>
            <w:lang w:val="en-GB"/>
          </w:rPr>
          <w:t>have the opportunity</w:t>
        </w:r>
      </w:ins>
      <w:r w:rsidR="005C4246">
        <w:rPr>
          <w:rFonts w:cs="Arial"/>
          <w:sz w:val="24"/>
          <w:lang w:val="en-GB"/>
        </w:rPr>
        <w:t xml:space="preserve"> to envision the future.</w:t>
      </w:r>
    </w:p>
    <w:p w14:paraId="5C204B6E" w14:textId="77777777" w:rsidR="00E50148" w:rsidRDefault="00E50148" w:rsidP="000F31BD">
      <w:pPr>
        <w:widowControl w:val="0"/>
        <w:autoSpaceDE w:val="0"/>
        <w:autoSpaceDN w:val="0"/>
        <w:adjustRightInd w:val="0"/>
        <w:spacing w:after="0"/>
        <w:rPr>
          <w:rFonts w:cs="Arial"/>
          <w:sz w:val="24"/>
          <w:lang w:val="en-GB"/>
        </w:rPr>
      </w:pPr>
    </w:p>
    <w:p w14:paraId="5DFAB338" w14:textId="77777777" w:rsidR="008E1633" w:rsidRPr="00C84442" w:rsidRDefault="008E1633" w:rsidP="000F31BD">
      <w:pPr>
        <w:widowControl w:val="0"/>
        <w:autoSpaceDE w:val="0"/>
        <w:autoSpaceDN w:val="0"/>
        <w:adjustRightInd w:val="0"/>
        <w:spacing w:after="0"/>
        <w:rPr>
          <w:rFonts w:cs="Arial"/>
          <w:b/>
          <w:sz w:val="24"/>
          <w:lang w:val="en-GB"/>
        </w:rPr>
      </w:pPr>
    </w:p>
    <w:p w14:paraId="75BA59A3" w14:textId="0F286BA1" w:rsidR="00E50148" w:rsidRPr="00C84442" w:rsidRDefault="008E1633" w:rsidP="000F31BD">
      <w:pPr>
        <w:widowControl w:val="0"/>
        <w:autoSpaceDE w:val="0"/>
        <w:autoSpaceDN w:val="0"/>
        <w:adjustRightInd w:val="0"/>
        <w:spacing w:after="0"/>
        <w:rPr>
          <w:rFonts w:cs="Arial"/>
          <w:b/>
          <w:sz w:val="24"/>
          <w:lang w:val="en-GB"/>
        </w:rPr>
      </w:pPr>
      <w:r>
        <w:rPr>
          <w:rFonts w:cs="Arial"/>
          <w:b/>
          <w:sz w:val="24"/>
          <w:lang w:val="en-GB"/>
        </w:rPr>
        <w:t xml:space="preserve">Letting the </w:t>
      </w:r>
      <w:del w:id="56" w:author="Peter Bihr" w:date="2017-05-18T10:06:00Z">
        <w:r w:rsidR="00A94186" w:rsidRPr="00C84442">
          <w:rPr>
            <w:rFonts w:cs="Arial"/>
            <w:b/>
            <w:sz w:val="24"/>
            <w:lang w:val="en-GB"/>
          </w:rPr>
          <w:delText>Object Go</w:delText>
        </w:r>
      </w:del>
      <w:ins w:id="57" w:author="Peter Bihr" w:date="2017-05-18T10:06:00Z">
        <w:r>
          <w:rPr>
            <w:rFonts w:cs="Arial"/>
            <w:b/>
            <w:sz w:val="24"/>
            <w:lang w:val="en-GB"/>
          </w:rPr>
          <w:t>object g</w:t>
        </w:r>
        <w:r w:rsidR="00A94186" w:rsidRPr="00C84442">
          <w:rPr>
            <w:rFonts w:cs="Arial"/>
            <w:b/>
            <w:sz w:val="24"/>
            <w:lang w:val="en-GB"/>
          </w:rPr>
          <w:t>o</w:t>
        </w:r>
      </w:ins>
    </w:p>
    <w:p w14:paraId="090DAA72" w14:textId="77777777" w:rsidR="00E50148" w:rsidRPr="00C84442" w:rsidRDefault="00E50148" w:rsidP="000F31BD">
      <w:pPr>
        <w:widowControl w:val="0"/>
        <w:autoSpaceDE w:val="0"/>
        <w:autoSpaceDN w:val="0"/>
        <w:adjustRightInd w:val="0"/>
        <w:spacing w:after="0"/>
        <w:rPr>
          <w:rFonts w:cs="Arial"/>
          <w:sz w:val="24"/>
          <w:lang w:val="en-GB"/>
        </w:rPr>
      </w:pPr>
    </w:p>
    <w:p w14:paraId="6C507E00" w14:textId="680555EC" w:rsidR="005958F9" w:rsidRPr="00C84442" w:rsidRDefault="008E1633" w:rsidP="000F31BD">
      <w:pPr>
        <w:widowControl w:val="0"/>
        <w:autoSpaceDE w:val="0"/>
        <w:autoSpaceDN w:val="0"/>
        <w:adjustRightInd w:val="0"/>
        <w:spacing w:after="0"/>
        <w:rPr>
          <w:rFonts w:cs="Arial"/>
          <w:sz w:val="24"/>
          <w:lang w:val="en-GB"/>
        </w:rPr>
      </w:pPr>
      <w:r>
        <w:rPr>
          <w:rFonts w:cs="Arial"/>
          <w:sz w:val="24"/>
          <w:lang w:val="en-GB"/>
        </w:rPr>
        <w:t>User</w:t>
      </w:r>
      <w:del w:id="58" w:author="Peter Bihr" w:date="2017-05-18T10:06:00Z">
        <w:r w:rsidR="00DA345D" w:rsidRPr="00C84442">
          <w:rPr>
            <w:rFonts w:cs="Arial"/>
            <w:sz w:val="24"/>
            <w:lang w:val="en-GB"/>
          </w:rPr>
          <w:delText xml:space="preserve"> </w:delText>
        </w:r>
      </w:del>
      <w:ins w:id="59" w:author="Peter Bihr" w:date="2017-05-18T10:06:00Z">
        <w:r>
          <w:rPr>
            <w:rFonts w:cs="Arial"/>
            <w:sz w:val="24"/>
            <w:lang w:val="en-GB"/>
          </w:rPr>
          <w:t>-</w:t>
        </w:r>
      </w:ins>
      <w:r w:rsidR="00DA345D" w:rsidRPr="00C84442">
        <w:rPr>
          <w:rFonts w:cs="Arial"/>
          <w:sz w:val="24"/>
          <w:lang w:val="en-GB"/>
        </w:rPr>
        <w:t>centred design</w:t>
      </w:r>
      <w:r w:rsidR="003B196F" w:rsidRPr="00C84442">
        <w:rPr>
          <w:rFonts w:cs="Arial"/>
          <w:sz w:val="24"/>
          <w:lang w:val="en-GB"/>
        </w:rPr>
        <w:t xml:space="preserve"> </w:t>
      </w:r>
      <w:ins w:id="60" w:author="Peter Bihr" w:date="2017-05-18T10:06:00Z">
        <w:r w:rsidR="00A00144">
          <w:rPr>
            <w:rFonts w:cs="Arial"/>
            <w:sz w:val="24"/>
            <w:lang w:val="en-GB"/>
          </w:rPr>
          <w:t>is</w:t>
        </w:r>
        <w:r>
          <w:rPr>
            <w:rFonts w:cs="Arial"/>
            <w:sz w:val="24"/>
            <w:lang w:val="en-GB"/>
          </w:rPr>
          <w:t xml:space="preserve">, </w:t>
        </w:r>
      </w:ins>
      <w:r>
        <w:rPr>
          <w:rFonts w:cs="Arial"/>
          <w:sz w:val="24"/>
          <w:lang w:val="en-GB"/>
        </w:rPr>
        <w:t>in short,</w:t>
      </w:r>
      <w:r w:rsidR="008F6652" w:rsidRPr="00C84442">
        <w:rPr>
          <w:rFonts w:cs="Arial"/>
          <w:sz w:val="24"/>
          <w:lang w:val="en-GB"/>
        </w:rPr>
        <w:t xml:space="preserve"> </w:t>
      </w:r>
      <w:del w:id="61" w:author="Peter Bihr" w:date="2017-05-18T10:06:00Z">
        <w:r w:rsidR="008F6652" w:rsidRPr="00C84442">
          <w:rPr>
            <w:rFonts w:cs="Arial"/>
            <w:sz w:val="24"/>
            <w:lang w:val="en-GB"/>
          </w:rPr>
          <w:delText>stands for</w:delText>
        </w:r>
        <w:r w:rsidR="004076AD" w:rsidRPr="00C84442">
          <w:rPr>
            <w:rFonts w:cs="Arial"/>
            <w:sz w:val="24"/>
            <w:lang w:val="en-GB"/>
          </w:rPr>
          <w:delText xml:space="preserve"> </w:delText>
        </w:r>
      </w:del>
      <w:r w:rsidR="00A4319B" w:rsidRPr="00C84442">
        <w:rPr>
          <w:rFonts w:cs="Arial"/>
          <w:sz w:val="24"/>
          <w:lang w:val="en-GB"/>
        </w:rPr>
        <w:t xml:space="preserve">a </w:t>
      </w:r>
      <w:r w:rsidR="004076AD" w:rsidRPr="00C84442">
        <w:rPr>
          <w:rFonts w:cs="Arial"/>
          <w:sz w:val="24"/>
          <w:lang w:val="en-GB"/>
        </w:rPr>
        <w:t>design process</w:t>
      </w:r>
      <w:del w:id="62" w:author="Peter Bihr" w:date="2017-05-18T10:06:00Z">
        <w:r w:rsidR="003B196F" w:rsidRPr="00C84442">
          <w:rPr>
            <w:rFonts w:cs="Arial"/>
            <w:sz w:val="24"/>
            <w:lang w:val="en-GB"/>
          </w:rPr>
          <w:delText>,</w:delText>
        </w:r>
      </w:del>
      <w:r w:rsidR="004076AD" w:rsidRPr="00C84442">
        <w:rPr>
          <w:rFonts w:cs="Arial"/>
          <w:sz w:val="24"/>
          <w:lang w:val="en-GB"/>
        </w:rPr>
        <w:t xml:space="preserve"> which focuses on users’ needs and wants.</w:t>
      </w:r>
      <w:r w:rsidR="008F6652" w:rsidRPr="00C84442">
        <w:rPr>
          <w:rFonts w:cs="Arial"/>
          <w:sz w:val="24"/>
          <w:lang w:val="en-GB"/>
        </w:rPr>
        <w:t xml:space="preserve"> </w:t>
      </w:r>
      <w:del w:id="63" w:author="Peter Bihr" w:date="2017-05-18T10:06:00Z">
        <w:r w:rsidR="008F6652" w:rsidRPr="00C84442">
          <w:rPr>
            <w:rFonts w:cs="Arial"/>
            <w:sz w:val="24"/>
            <w:lang w:val="en-GB"/>
          </w:rPr>
          <w:delText>Since a couple of years</w:delText>
        </w:r>
      </w:del>
      <w:ins w:id="64" w:author="Peter Bihr" w:date="2017-05-18T10:06:00Z">
        <w:r w:rsidR="00A00144">
          <w:rPr>
            <w:rFonts w:cs="Arial"/>
            <w:sz w:val="24"/>
            <w:lang w:val="en-GB"/>
          </w:rPr>
          <w:t>Applied</w:t>
        </w:r>
      </w:ins>
      <w:r w:rsidR="00A00144">
        <w:rPr>
          <w:rFonts w:cs="Arial"/>
          <w:sz w:val="24"/>
          <w:lang w:val="en-GB"/>
        </w:rPr>
        <w:t xml:space="preserve"> </w:t>
      </w:r>
      <w:r w:rsidR="00E50148" w:rsidRPr="00C84442">
        <w:rPr>
          <w:rFonts w:cs="Arial"/>
          <w:sz w:val="24"/>
          <w:lang w:val="en-GB"/>
        </w:rPr>
        <w:t>under the</w:t>
      </w:r>
      <w:r w:rsidR="00A00144">
        <w:rPr>
          <w:rFonts w:cs="Arial"/>
          <w:sz w:val="24"/>
          <w:lang w:val="en-GB"/>
        </w:rPr>
        <w:t xml:space="preserve"> </w:t>
      </w:r>
      <w:ins w:id="65" w:author="Peter Bihr" w:date="2017-05-18T10:06:00Z">
        <w:r w:rsidR="00A00144">
          <w:rPr>
            <w:rFonts w:cs="Arial"/>
            <w:sz w:val="24"/>
            <w:lang w:val="en-GB"/>
          </w:rPr>
          <w:t>more recent</w:t>
        </w:r>
        <w:r w:rsidR="00E50148" w:rsidRPr="00C84442">
          <w:rPr>
            <w:rFonts w:cs="Arial"/>
            <w:sz w:val="24"/>
            <w:lang w:val="en-GB"/>
          </w:rPr>
          <w:t xml:space="preserve"> </w:t>
        </w:r>
      </w:ins>
      <w:r w:rsidR="0015642E" w:rsidRPr="00C84442">
        <w:rPr>
          <w:rFonts w:cs="Arial"/>
          <w:sz w:val="24"/>
          <w:lang w:val="en-GB"/>
        </w:rPr>
        <w:t>label</w:t>
      </w:r>
      <w:r w:rsidR="00E50148" w:rsidRPr="00C84442">
        <w:rPr>
          <w:rFonts w:cs="Arial"/>
          <w:sz w:val="24"/>
          <w:lang w:val="en-GB"/>
        </w:rPr>
        <w:t xml:space="preserve"> </w:t>
      </w:r>
      <w:r w:rsidR="00F46A5E" w:rsidRPr="00C84442">
        <w:rPr>
          <w:rFonts w:cs="Arial"/>
          <w:sz w:val="24"/>
          <w:lang w:val="en-GB"/>
        </w:rPr>
        <w:t>“</w:t>
      </w:r>
      <w:r w:rsidR="00A00144">
        <w:rPr>
          <w:rFonts w:cs="Arial"/>
          <w:sz w:val="24"/>
          <w:lang w:val="en-GB"/>
        </w:rPr>
        <w:t>UX</w:t>
      </w:r>
      <w:del w:id="66" w:author="Peter Bihr" w:date="2017-05-18T10:06:00Z">
        <w:r w:rsidR="00E50148" w:rsidRPr="00C84442">
          <w:rPr>
            <w:rFonts w:cs="Arial"/>
            <w:sz w:val="24"/>
            <w:lang w:val="en-GB"/>
          </w:rPr>
          <w:delText>-Design</w:delText>
        </w:r>
        <w:r w:rsidR="00F46A5E" w:rsidRPr="00C84442">
          <w:rPr>
            <w:rFonts w:cs="Arial"/>
            <w:sz w:val="24"/>
            <w:lang w:val="en-GB"/>
          </w:rPr>
          <w:delText>”</w:delText>
        </w:r>
        <w:r w:rsidR="00E50148" w:rsidRPr="00C84442">
          <w:rPr>
            <w:rFonts w:cs="Arial"/>
            <w:sz w:val="24"/>
            <w:lang w:val="en-GB"/>
          </w:rPr>
          <w:delText xml:space="preserve"> (</w:delText>
        </w:r>
      </w:del>
      <w:ins w:id="67" w:author="Peter Bihr" w:date="2017-05-18T10:06:00Z">
        <w:r w:rsidR="00A00144">
          <w:rPr>
            <w:rFonts w:cs="Arial"/>
            <w:sz w:val="24"/>
            <w:lang w:val="en-GB"/>
          </w:rPr>
          <w:t xml:space="preserve"> d</w:t>
        </w:r>
        <w:r w:rsidR="00E50148" w:rsidRPr="00C84442">
          <w:rPr>
            <w:rFonts w:cs="Arial"/>
            <w:sz w:val="24"/>
            <w:lang w:val="en-GB"/>
          </w:rPr>
          <w:t>esign</w:t>
        </w:r>
        <w:r w:rsidR="00F46A5E" w:rsidRPr="00C84442">
          <w:rPr>
            <w:rFonts w:cs="Arial"/>
            <w:sz w:val="24"/>
            <w:lang w:val="en-GB"/>
          </w:rPr>
          <w:t>”</w:t>
        </w:r>
        <w:r w:rsidR="00E50148" w:rsidRPr="00C84442">
          <w:rPr>
            <w:rFonts w:cs="Arial"/>
            <w:sz w:val="24"/>
            <w:lang w:val="en-GB"/>
          </w:rPr>
          <w:t xml:space="preserve"> (</w:t>
        </w:r>
        <w:r w:rsidR="00A00144">
          <w:rPr>
            <w:rFonts w:cs="Arial"/>
            <w:sz w:val="24"/>
            <w:lang w:val="en-GB"/>
          </w:rPr>
          <w:t xml:space="preserve">short for </w:t>
        </w:r>
      </w:ins>
      <w:r w:rsidR="00E50148" w:rsidRPr="00C84442">
        <w:rPr>
          <w:rFonts w:cs="Arial"/>
          <w:sz w:val="24"/>
          <w:lang w:val="en-GB"/>
        </w:rPr>
        <w:t>User Experience Design</w:t>
      </w:r>
      <w:del w:id="68" w:author="Peter Bihr" w:date="2017-05-18T10:06:00Z">
        <w:r w:rsidR="00E50148" w:rsidRPr="00C84442">
          <w:rPr>
            <w:rFonts w:cs="Arial"/>
            <w:sz w:val="24"/>
            <w:lang w:val="en-GB"/>
          </w:rPr>
          <w:delText>)</w:delText>
        </w:r>
        <w:r w:rsidR="00162F2C">
          <w:rPr>
            <w:rFonts w:cs="Arial"/>
            <w:sz w:val="24"/>
            <w:lang w:val="en-GB"/>
          </w:rPr>
          <w:delText>,</w:delText>
        </w:r>
      </w:del>
      <w:ins w:id="69" w:author="Peter Bihr" w:date="2017-05-18T10:06:00Z">
        <w:r w:rsidR="00E50148" w:rsidRPr="00C84442">
          <w:rPr>
            <w:rFonts w:cs="Arial"/>
            <w:sz w:val="24"/>
            <w:lang w:val="en-GB"/>
          </w:rPr>
          <w:t>)</w:t>
        </w:r>
      </w:ins>
      <w:r w:rsidR="00E50148" w:rsidRPr="00C84442">
        <w:rPr>
          <w:rFonts w:cs="Arial"/>
          <w:sz w:val="24"/>
          <w:lang w:val="en-GB"/>
        </w:rPr>
        <w:t xml:space="preserve"> </w:t>
      </w:r>
      <w:r w:rsidR="008F6652" w:rsidRPr="00C84442">
        <w:rPr>
          <w:rFonts w:cs="Arial"/>
          <w:sz w:val="24"/>
          <w:lang w:val="en-GB"/>
        </w:rPr>
        <w:t xml:space="preserve">it </w:t>
      </w:r>
      <w:r w:rsidR="00DA345D" w:rsidRPr="00C84442">
        <w:rPr>
          <w:rFonts w:cs="Arial"/>
          <w:sz w:val="24"/>
          <w:lang w:val="en-GB"/>
        </w:rPr>
        <w:t xml:space="preserve">focuses </w:t>
      </w:r>
      <w:del w:id="70" w:author="Peter Bihr" w:date="2017-05-18T10:06:00Z">
        <w:r w:rsidR="004076AD" w:rsidRPr="00C84442">
          <w:rPr>
            <w:rFonts w:cs="Arial"/>
            <w:sz w:val="24"/>
            <w:lang w:val="en-GB"/>
          </w:rPr>
          <w:delText>as well</w:delText>
        </w:r>
      </w:del>
      <w:ins w:id="71" w:author="Peter Bihr" w:date="2017-05-18T10:06:00Z">
        <w:r w:rsidR="00A00144">
          <w:rPr>
            <w:rFonts w:cs="Arial"/>
            <w:sz w:val="24"/>
            <w:lang w:val="en-GB"/>
          </w:rPr>
          <w:t>also</w:t>
        </w:r>
      </w:ins>
      <w:r w:rsidR="00A00144">
        <w:rPr>
          <w:rFonts w:cs="Arial"/>
          <w:sz w:val="24"/>
          <w:lang w:val="en-GB"/>
        </w:rPr>
        <w:t xml:space="preserve"> on </w:t>
      </w:r>
      <w:r w:rsidR="00DA345D" w:rsidRPr="00C84442">
        <w:rPr>
          <w:rFonts w:cs="Arial"/>
          <w:sz w:val="24"/>
          <w:lang w:val="en-GB"/>
        </w:rPr>
        <w:t xml:space="preserve">the experience of using products and services to meet </w:t>
      </w:r>
      <w:del w:id="72" w:author="Peter Bihr" w:date="2017-05-18T10:06:00Z">
        <w:r w:rsidR="00DA345D" w:rsidRPr="00C84442">
          <w:rPr>
            <w:rFonts w:cs="Arial"/>
            <w:sz w:val="24"/>
            <w:lang w:val="en-GB"/>
          </w:rPr>
          <w:delText>a need or desire of a</w:delText>
        </w:r>
      </w:del>
      <w:ins w:id="73" w:author="Peter Bihr" w:date="2017-05-18T10:06:00Z">
        <w:r w:rsidR="00A00144">
          <w:rPr>
            <w:rFonts w:cs="Arial"/>
            <w:sz w:val="24"/>
            <w:lang w:val="en-GB"/>
          </w:rPr>
          <w:t>those</w:t>
        </w:r>
      </w:ins>
      <w:r w:rsidR="00A00144">
        <w:rPr>
          <w:rFonts w:cs="Arial"/>
          <w:sz w:val="24"/>
          <w:lang w:val="en-GB"/>
        </w:rPr>
        <w:t xml:space="preserve"> user</w:t>
      </w:r>
      <w:del w:id="74" w:author="Peter Bihr" w:date="2017-05-18T10:06:00Z">
        <w:r w:rsidR="00DA345D" w:rsidRPr="00C84442">
          <w:rPr>
            <w:rFonts w:cs="Arial"/>
            <w:sz w:val="24"/>
            <w:lang w:val="en-GB"/>
          </w:rPr>
          <w:delText>.</w:delText>
        </w:r>
        <w:r w:rsidR="00FD5642" w:rsidRPr="00C84442">
          <w:rPr>
            <w:rFonts w:cs="Arial"/>
            <w:sz w:val="24"/>
            <w:lang w:val="en-GB"/>
          </w:rPr>
          <w:delText xml:space="preserve"> </w:delText>
        </w:r>
      </w:del>
      <w:ins w:id="75" w:author="Peter Bihr" w:date="2017-05-18T10:06:00Z">
        <w:r w:rsidR="00A00144">
          <w:rPr>
            <w:rFonts w:cs="Arial"/>
            <w:sz w:val="24"/>
            <w:lang w:val="en-GB"/>
          </w:rPr>
          <w:t xml:space="preserve"> needs and desires.</w:t>
        </w:r>
      </w:ins>
    </w:p>
    <w:p w14:paraId="66FEB4BE" w14:textId="77777777" w:rsidR="007427E9" w:rsidRPr="00C84442" w:rsidRDefault="007427E9" w:rsidP="000F31BD">
      <w:pPr>
        <w:widowControl w:val="0"/>
        <w:autoSpaceDE w:val="0"/>
        <w:autoSpaceDN w:val="0"/>
        <w:adjustRightInd w:val="0"/>
        <w:spacing w:after="0"/>
        <w:rPr>
          <w:rFonts w:cs="Arial"/>
          <w:sz w:val="24"/>
          <w:lang w:val="en-GB"/>
        </w:rPr>
      </w:pPr>
    </w:p>
    <w:p w14:paraId="5468C8D8" w14:textId="11B30409" w:rsidR="003814B2" w:rsidRPr="00C84442" w:rsidRDefault="00A4319B" w:rsidP="000F31BD">
      <w:pPr>
        <w:widowControl w:val="0"/>
        <w:autoSpaceDE w:val="0"/>
        <w:autoSpaceDN w:val="0"/>
        <w:adjustRightInd w:val="0"/>
        <w:spacing w:after="0"/>
        <w:rPr>
          <w:rFonts w:cs="Arial"/>
          <w:sz w:val="24"/>
          <w:lang w:val="en-GB"/>
        </w:rPr>
      </w:pPr>
      <w:r w:rsidRPr="00C84442">
        <w:rPr>
          <w:rFonts w:cs="Arial"/>
          <w:sz w:val="24"/>
          <w:lang w:val="en-GB"/>
        </w:rPr>
        <w:t xml:space="preserve">Whereas designing the </w:t>
      </w:r>
      <w:del w:id="76" w:author="Peter Bihr" w:date="2017-05-18T10:06:00Z">
        <w:r w:rsidRPr="00C84442">
          <w:rPr>
            <w:rFonts w:cs="Arial"/>
            <w:sz w:val="24"/>
            <w:lang w:val="en-GB"/>
          </w:rPr>
          <w:delText>usage</w:delText>
        </w:r>
      </w:del>
      <w:ins w:id="77" w:author="Peter Bihr" w:date="2017-05-18T10:06:00Z">
        <w:r w:rsidRPr="00C84442">
          <w:rPr>
            <w:rFonts w:cs="Arial"/>
            <w:sz w:val="24"/>
            <w:lang w:val="en-GB"/>
          </w:rPr>
          <w:t>us</w:t>
        </w:r>
        <w:r w:rsidR="00897721">
          <w:rPr>
            <w:rFonts w:cs="Arial"/>
            <w:sz w:val="24"/>
            <w:lang w:val="en-GB"/>
          </w:rPr>
          <w:t>e</w:t>
        </w:r>
      </w:ins>
      <w:r w:rsidRPr="00C84442">
        <w:rPr>
          <w:rFonts w:cs="Arial"/>
          <w:sz w:val="24"/>
          <w:lang w:val="en-GB"/>
        </w:rPr>
        <w:t xml:space="preserve"> of a concrete digital or tangible </w:t>
      </w:r>
      <w:r w:rsidR="00FD5642" w:rsidRPr="00C84442">
        <w:rPr>
          <w:rFonts w:cs="Arial"/>
          <w:sz w:val="24"/>
          <w:lang w:val="en-GB"/>
        </w:rPr>
        <w:t>object</w:t>
      </w:r>
      <w:r w:rsidRPr="00C84442">
        <w:rPr>
          <w:rFonts w:cs="Arial"/>
          <w:sz w:val="24"/>
          <w:lang w:val="en-GB"/>
        </w:rPr>
        <w:t xml:space="preserve"> always ha</w:t>
      </w:r>
      <w:r w:rsidR="0015642E" w:rsidRPr="00C84442">
        <w:rPr>
          <w:rFonts w:cs="Arial"/>
          <w:sz w:val="24"/>
          <w:lang w:val="en-GB"/>
        </w:rPr>
        <w:t>s the very closed stage of the human-machine-r</w:t>
      </w:r>
      <w:r w:rsidRPr="00C84442">
        <w:rPr>
          <w:rFonts w:cs="Arial"/>
          <w:sz w:val="24"/>
          <w:lang w:val="en-GB"/>
        </w:rPr>
        <w:t xml:space="preserve">elationship in mind, experience design opens the scope to the time before, </w:t>
      </w:r>
      <w:del w:id="78" w:author="Peter Bihr" w:date="2017-05-18T10:06:00Z">
        <w:r w:rsidRPr="00C84442">
          <w:rPr>
            <w:rFonts w:cs="Arial"/>
            <w:sz w:val="24"/>
            <w:lang w:val="en-GB"/>
          </w:rPr>
          <w:delText>while</w:delText>
        </w:r>
      </w:del>
      <w:ins w:id="79" w:author="Peter Bihr" w:date="2017-05-18T10:06:00Z">
        <w:r w:rsidR="00897721">
          <w:rPr>
            <w:rFonts w:cs="Arial"/>
            <w:sz w:val="24"/>
            <w:lang w:val="en-GB"/>
          </w:rPr>
          <w:t>during</w:t>
        </w:r>
      </w:ins>
      <w:r w:rsidRPr="00C84442">
        <w:rPr>
          <w:rFonts w:cs="Arial"/>
          <w:sz w:val="24"/>
          <w:lang w:val="en-GB"/>
        </w:rPr>
        <w:t xml:space="preserve"> and after </w:t>
      </w:r>
      <w:del w:id="80" w:author="Peter Bihr" w:date="2017-05-18T10:06:00Z">
        <w:r w:rsidRPr="00C84442">
          <w:rPr>
            <w:rFonts w:cs="Arial"/>
            <w:sz w:val="24"/>
            <w:lang w:val="en-GB"/>
          </w:rPr>
          <w:delText>the use of</w:delText>
        </w:r>
      </w:del>
      <w:ins w:id="81" w:author="Peter Bihr" w:date="2017-05-18T10:06:00Z">
        <w:r w:rsidR="00897721">
          <w:rPr>
            <w:rFonts w:cs="Arial"/>
            <w:sz w:val="24"/>
            <w:lang w:val="en-GB"/>
          </w:rPr>
          <w:t>using</w:t>
        </w:r>
      </w:ins>
      <w:r w:rsidRPr="00C84442">
        <w:rPr>
          <w:rFonts w:cs="Arial"/>
          <w:sz w:val="24"/>
          <w:lang w:val="en-GB"/>
        </w:rPr>
        <w:t xml:space="preserve"> an object. </w:t>
      </w:r>
      <w:del w:id="82" w:author="Peter Bihr" w:date="2017-05-18T10:06:00Z">
        <w:r w:rsidRPr="00C84442">
          <w:rPr>
            <w:rFonts w:cs="Arial"/>
            <w:sz w:val="24"/>
            <w:lang w:val="en-GB"/>
          </w:rPr>
          <w:delText>As so far</w:delText>
        </w:r>
      </w:del>
      <w:ins w:id="83" w:author="Peter Bihr" w:date="2017-05-18T10:06:00Z">
        <w:r w:rsidR="00897721">
          <w:rPr>
            <w:rFonts w:cs="Arial"/>
            <w:sz w:val="24"/>
            <w:lang w:val="en-GB"/>
          </w:rPr>
          <w:t>Since</w:t>
        </w:r>
      </w:ins>
      <w:r w:rsidRPr="00C84442">
        <w:rPr>
          <w:rFonts w:cs="Arial"/>
          <w:sz w:val="24"/>
          <w:lang w:val="en-GB"/>
        </w:rPr>
        <w:t xml:space="preserve"> nobody ever defined </w:t>
      </w:r>
      <w:r w:rsidRPr="00897721">
        <w:rPr>
          <w:i/>
          <w:sz w:val="24"/>
          <w:lang w:val="en-GB"/>
          <w:rPrChange w:id="84" w:author="Peter Bihr" w:date="2017-05-18T10:06:00Z">
            <w:rPr>
              <w:sz w:val="24"/>
              <w:lang w:val="en-GB"/>
            </w:rPr>
          </w:rPrChange>
        </w:rPr>
        <w:t>how long</w:t>
      </w:r>
      <w:r w:rsidRPr="00C84442">
        <w:rPr>
          <w:rFonts w:cs="Arial"/>
          <w:sz w:val="24"/>
          <w:lang w:val="en-GB"/>
        </w:rPr>
        <w:t xml:space="preserve"> </w:t>
      </w:r>
      <w:del w:id="85" w:author="Peter Bihr" w:date="2017-05-18T10:06:00Z">
        <w:r w:rsidRPr="00C84442">
          <w:rPr>
            <w:rFonts w:cs="Arial"/>
            <w:sz w:val="24"/>
            <w:lang w:val="en-GB"/>
          </w:rPr>
          <w:delText>is “</w:delText>
        </w:r>
      </w:del>
      <w:r w:rsidR="00897721">
        <w:rPr>
          <w:rFonts w:cs="Arial"/>
          <w:sz w:val="24"/>
          <w:lang w:val="en-GB"/>
        </w:rPr>
        <w:t>before</w:t>
      </w:r>
      <w:del w:id="86" w:author="Peter Bihr" w:date="2017-05-18T10:06:00Z">
        <w:r w:rsidRPr="00C84442">
          <w:rPr>
            <w:rFonts w:cs="Arial"/>
            <w:sz w:val="24"/>
            <w:lang w:val="en-GB"/>
          </w:rPr>
          <w:delText>”</w:delText>
        </w:r>
      </w:del>
      <w:r w:rsidR="00897721">
        <w:rPr>
          <w:rFonts w:cs="Arial"/>
          <w:sz w:val="24"/>
          <w:lang w:val="en-GB"/>
        </w:rPr>
        <w:t xml:space="preserve"> and </w:t>
      </w:r>
      <w:del w:id="87" w:author="Peter Bihr" w:date="2017-05-18T10:06:00Z">
        <w:r w:rsidRPr="00C84442">
          <w:rPr>
            <w:rFonts w:cs="Arial"/>
            <w:sz w:val="24"/>
            <w:lang w:val="en-GB"/>
          </w:rPr>
          <w:delText>“</w:delText>
        </w:r>
      </w:del>
      <w:r w:rsidR="00897721" w:rsidRPr="00897721">
        <w:rPr>
          <w:rFonts w:cs="Arial"/>
          <w:sz w:val="24"/>
          <w:lang w:val="en-GB"/>
        </w:rPr>
        <w:t>after</w:t>
      </w:r>
      <w:del w:id="88" w:author="Peter Bihr" w:date="2017-05-18T10:06:00Z">
        <w:r w:rsidR="00E50148" w:rsidRPr="00C84442">
          <w:rPr>
            <w:rFonts w:cs="Arial"/>
            <w:sz w:val="24"/>
            <w:lang w:val="en-GB"/>
          </w:rPr>
          <w:delText>”,</w:delText>
        </w:r>
      </w:del>
      <w:ins w:id="89" w:author="Peter Bihr" w:date="2017-05-18T10:06:00Z">
        <w:r w:rsidR="00E50148" w:rsidRPr="00C84442">
          <w:rPr>
            <w:rFonts w:cs="Arial"/>
            <w:sz w:val="24"/>
            <w:lang w:val="en-GB"/>
          </w:rPr>
          <w:t>,</w:t>
        </w:r>
      </w:ins>
      <w:r w:rsidR="00E50148" w:rsidRPr="00C84442">
        <w:rPr>
          <w:rFonts w:cs="Arial"/>
          <w:sz w:val="24"/>
          <w:lang w:val="en-GB"/>
        </w:rPr>
        <w:t xml:space="preserve"> user experience design </w:t>
      </w:r>
      <w:r w:rsidRPr="00C84442">
        <w:rPr>
          <w:rFonts w:cs="Arial"/>
          <w:sz w:val="24"/>
          <w:lang w:val="en-GB"/>
        </w:rPr>
        <w:t xml:space="preserve">could be regarded as the designer’s responsibility for </w:t>
      </w:r>
      <w:del w:id="90" w:author="Peter Bihr" w:date="2017-05-18T10:06:00Z">
        <w:r w:rsidRPr="00C84442">
          <w:rPr>
            <w:rFonts w:cs="Arial"/>
            <w:sz w:val="24"/>
            <w:lang w:val="en-GB"/>
          </w:rPr>
          <w:delText>the embedment of</w:delText>
        </w:r>
      </w:del>
      <w:ins w:id="91" w:author="Peter Bihr" w:date="2017-05-18T10:06:00Z">
        <w:r w:rsidR="00897721">
          <w:rPr>
            <w:rFonts w:cs="Arial"/>
            <w:sz w:val="24"/>
            <w:lang w:val="en-GB"/>
          </w:rPr>
          <w:t>embedding</w:t>
        </w:r>
      </w:ins>
      <w:r w:rsidRPr="00C84442">
        <w:rPr>
          <w:rFonts w:cs="Arial"/>
          <w:sz w:val="24"/>
          <w:lang w:val="en-GB"/>
        </w:rPr>
        <w:t xml:space="preserve"> products</w:t>
      </w:r>
      <w:r w:rsidR="0015642E" w:rsidRPr="00C84442">
        <w:rPr>
          <w:rFonts w:cs="Arial"/>
          <w:sz w:val="24"/>
          <w:lang w:val="en-GB"/>
        </w:rPr>
        <w:t xml:space="preserve"> and services</w:t>
      </w:r>
      <w:r w:rsidRPr="00C84442">
        <w:rPr>
          <w:rFonts w:cs="Arial"/>
          <w:sz w:val="24"/>
          <w:lang w:val="en-GB"/>
        </w:rPr>
        <w:t xml:space="preserve"> into </w:t>
      </w:r>
      <w:r w:rsidR="00E50148" w:rsidRPr="00C84442">
        <w:rPr>
          <w:rFonts w:cs="Arial"/>
          <w:sz w:val="24"/>
          <w:lang w:val="en-GB"/>
        </w:rPr>
        <w:t>the lives and memories of users</w:t>
      </w:r>
      <w:del w:id="92" w:author="Peter Bihr" w:date="2017-05-18T10:06:00Z">
        <w:r w:rsidR="00162F2C">
          <w:rPr>
            <w:rFonts w:cs="Arial"/>
            <w:sz w:val="24"/>
            <w:lang w:val="en-GB"/>
          </w:rPr>
          <w:delText>,</w:delText>
        </w:r>
      </w:del>
      <w:r w:rsidR="00E50148" w:rsidRPr="00C84442">
        <w:rPr>
          <w:rFonts w:cs="Arial"/>
          <w:sz w:val="24"/>
          <w:lang w:val="en-GB"/>
        </w:rPr>
        <w:t xml:space="preserve"> by adding practicability, joy</w:t>
      </w:r>
      <w:ins w:id="93" w:author="Peter Bihr" w:date="2017-05-18T10:06:00Z">
        <w:r w:rsidR="00897721">
          <w:rPr>
            <w:rFonts w:cs="Arial"/>
            <w:sz w:val="24"/>
            <w:lang w:val="en-GB"/>
          </w:rPr>
          <w:t>,</w:t>
        </w:r>
      </w:ins>
      <w:r w:rsidR="00E50148" w:rsidRPr="00C84442">
        <w:rPr>
          <w:rFonts w:cs="Arial"/>
          <w:sz w:val="24"/>
          <w:lang w:val="en-GB"/>
        </w:rPr>
        <w:t xml:space="preserve"> and </w:t>
      </w:r>
      <w:r w:rsidR="00897721">
        <w:rPr>
          <w:rFonts w:cs="Arial"/>
          <w:sz w:val="24"/>
          <w:lang w:val="en-GB"/>
        </w:rPr>
        <w:t>a medium for self</w:t>
      </w:r>
      <w:del w:id="94" w:author="Peter Bihr" w:date="2017-05-18T10:06:00Z">
        <w:r w:rsidR="005958F9" w:rsidRPr="00C84442">
          <w:rPr>
            <w:rFonts w:cs="Arial"/>
            <w:sz w:val="24"/>
            <w:lang w:val="en-GB"/>
          </w:rPr>
          <w:delText>-</w:delText>
        </w:r>
      </w:del>
      <w:ins w:id="95" w:author="Peter Bihr" w:date="2017-05-18T10:06:00Z">
        <w:r w:rsidR="00897721">
          <w:rPr>
            <w:rFonts w:cs="Arial"/>
            <w:sz w:val="24"/>
            <w:lang w:val="en-GB"/>
          </w:rPr>
          <w:t xml:space="preserve"> </w:t>
        </w:r>
      </w:ins>
      <w:r w:rsidR="005958F9" w:rsidRPr="00C84442">
        <w:rPr>
          <w:rFonts w:cs="Arial"/>
          <w:sz w:val="24"/>
          <w:lang w:val="en-GB"/>
        </w:rPr>
        <w:t>expression</w:t>
      </w:r>
      <w:r w:rsidR="0015642E" w:rsidRPr="00C84442">
        <w:rPr>
          <w:rFonts w:cs="Arial"/>
          <w:sz w:val="24"/>
          <w:lang w:val="en-GB"/>
        </w:rPr>
        <w:t>.</w:t>
      </w:r>
    </w:p>
    <w:p w14:paraId="52EDEEEB" w14:textId="77777777" w:rsidR="007427E9" w:rsidRPr="00C84442" w:rsidRDefault="007427E9" w:rsidP="000F31BD">
      <w:pPr>
        <w:widowControl w:val="0"/>
        <w:autoSpaceDE w:val="0"/>
        <w:autoSpaceDN w:val="0"/>
        <w:adjustRightInd w:val="0"/>
        <w:spacing w:after="0"/>
        <w:rPr>
          <w:rFonts w:cs="Arial"/>
          <w:sz w:val="24"/>
          <w:lang w:val="en-GB"/>
        </w:rPr>
      </w:pPr>
    </w:p>
    <w:p w14:paraId="0CF38F28" w14:textId="262C6406" w:rsidR="007427E9" w:rsidRPr="00C84442" w:rsidRDefault="0015642E" w:rsidP="000F31BD">
      <w:pPr>
        <w:widowControl w:val="0"/>
        <w:autoSpaceDE w:val="0"/>
        <w:autoSpaceDN w:val="0"/>
        <w:adjustRightInd w:val="0"/>
        <w:spacing w:after="0"/>
        <w:rPr>
          <w:rFonts w:cs="Arial"/>
          <w:sz w:val="24"/>
          <w:lang w:val="en-GB"/>
        </w:rPr>
      </w:pPr>
      <w:r w:rsidRPr="00C84442">
        <w:rPr>
          <w:rFonts w:cs="Arial"/>
          <w:sz w:val="24"/>
          <w:lang w:val="en-GB"/>
        </w:rPr>
        <w:t xml:space="preserve">However, the concept of experience design calls for </w:t>
      </w:r>
      <w:del w:id="96" w:author="Peter Bihr" w:date="2017-05-18T10:06:00Z">
        <w:r w:rsidRPr="00C84442">
          <w:rPr>
            <w:rFonts w:cs="Arial"/>
            <w:sz w:val="24"/>
            <w:lang w:val="en-GB"/>
          </w:rPr>
          <w:delText>a radical different thinking of designers’</w:delText>
        </w:r>
      </w:del>
      <w:ins w:id="97" w:author="Peter Bihr" w:date="2017-05-18T10:06:00Z">
        <w:r w:rsidR="00897721">
          <w:rPr>
            <w:rFonts w:cs="Arial"/>
            <w:sz w:val="24"/>
            <w:lang w:val="en-GB"/>
          </w:rPr>
          <w:t>designers</w:t>
        </w:r>
      </w:ins>
      <w:r w:rsidR="00897721" w:rsidRPr="00C84442">
        <w:rPr>
          <w:rFonts w:cs="Arial"/>
          <w:sz w:val="24"/>
          <w:lang w:val="en-GB"/>
        </w:rPr>
        <w:t xml:space="preserve"> </w:t>
      </w:r>
      <w:r w:rsidR="00897721">
        <w:rPr>
          <w:rFonts w:cs="Arial"/>
          <w:sz w:val="24"/>
          <w:lang w:val="en-GB"/>
        </w:rPr>
        <w:t xml:space="preserve">to </w:t>
      </w:r>
      <w:ins w:id="98" w:author="Peter Bihr" w:date="2017-05-18T10:06:00Z">
        <w:r w:rsidR="00897721">
          <w:rPr>
            <w:rFonts w:cs="Arial"/>
            <w:sz w:val="24"/>
            <w:lang w:val="en-GB"/>
          </w:rPr>
          <w:t xml:space="preserve">radically rethink their approach for </w:t>
        </w:r>
      </w:ins>
      <w:r w:rsidRPr="00C84442">
        <w:rPr>
          <w:rFonts w:cs="Arial"/>
          <w:sz w:val="24"/>
          <w:lang w:val="en-GB"/>
        </w:rPr>
        <w:t xml:space="preserve">the benefit of the users’ experiences. </w:t>
      </w:r>
      <w:del w:id="99" w:author="Peter Bihr" w:date="2017-05-18T10:06:00Z">
        <w:r w:rsidRPr="00C84442">
          <w:rPr>
            <w:rFonts w:cs="Arial"/>
            <w:sz w:val="24"/>
            <w:lang w:val="en-GB"/>
          </w:rPr>
          <w:delText xml:space="preserve">Those from now on </w:delText>
        </w:r>
      </w:del>
      <w:ins w:id="100" w:author="Peter Bihr" w:date="2017-05-18T10:06:00Z">
        <w:r w:rsidR="00897721">
          <w:rPr>
            <w:rFonts w:cs="Arial"/>
            <w:sz w:val="24"/>
            <w:lang w:val="en-GB"/>
          </w:rPr>
          <w:t>They should</w:t>
        </w:r>
        <w:r w:rsidRPr="00C84442">
          <w:rPr>
            <w:rFonts w:cs="Arial"/>
            <w:sz w:val="24"/>
            <w:lang w:val="en-GB"/>
          </w:rPr>
          <w:t xml:space="preserve"> </w:t>
        </w:r>
      </w:ins>
      <w:r w:rsidRPr="00C84442">
        <w:rPr>
          <w:rFonts w:cs="Arial"/>
          <w:sz w:val="24"/>
          <w:lang w:val="en-GB"/>
        </w:rPr>
        <w:t xml:space="preserve">no longer </w:t>
      </w:r>
      <w:del w:id="101" w:author="Peter Bihr" w:date="2017-05-18T10:06:00Z">
        <w:r w:rsidR="007427E9" w:rsidRPr="00C84442">
          <w:rPr>
            <w:rFonts w:cs="Arial"/>
            <w:sz w:val="24"/>
            <w:lang w:val="en-GB"/>
          </w:rPr>
          <w:delText xml:space="preserve">should </w:delText>
        </w:r>
      </w:del>
      <w:r w:rsidR="007427E9" w:rsidRPr="00C84442">
        <w:rPr>
          <w:rFonts w:cs="Arial"/>
          <w:sz w:val="24"/>
          <w:lang w:val="en-GB"/>
        </w:rPr>
        <w:t xml:space="preserve">concentrate solely </w:t>
      </w:r>
      <w:r w:rsidRPr="00C84442">
        <w:rPr>
          <w:rFonts w:cs="Arial"/>
          <w:sz w:val="24"/>
          <w:lang w:val="en-GB"/>
        </w:rPr>
        <w:t xml:space="preserve">on the product to be designed, but on the </w:t>
      </w:r>
      <w:del w:id="102" w:author="Peter Bihr" w:date="2017-05-18T10:06:00Z">
        <w:r w:rsidRPr="00C84442">
          <w:rPr>
            <w:rFonts w:cs="Arial"/>
            <w:sz w:val="24"/>
            <w:lang w:val="en-GB"/>
          </w:rPr>
          <w:delText xml:space="preserve">individual </w:delText>
        </w:r>
      </w:del>
      <w:r w:rsidR="00D40B6D">
        <w:rPr>
          <w:rFonts w:cs="Arial"/>
          <w:sz w:val="24"/>
          <w:lang w:val="en-GB"/>
        </w:rPr>
        <w:t xml:space="preserve">value chain of </w:t>
      </w:r>
      <w:del w:id="103" w:author="Peter Bihr" w:date="2017-05-18T10:06:00Z">
        <w:r w:rsidRPr="00C84442">
          <w:rPr>
            <w:rFonts w:cs="Arial"/>
            <w:sz w:val="24"/>
            <w:lang w:val="en-GB"/>
          </w:rPr>
          <w:delText xml:space="preserve">a </w:delText>
        </w:r>
      </w:del>
      <w:ins w:id="104" w:author="Peter Bihr" w:date="2017-05-18T10:06:00Z">
        <w:r w:rsidR="00D40B6D">
          <w:rPr>
            <w:rFonts w:cs="Arial"/>
            <w:sz w:val="24"/>
            <w:lang w:val="en-GB"/>
          </w:rPr>
          <w:t>the individual</w:t>
        </w:r>
        <w:r w:rsidRPr="00C84442">
          <w:rPr>
            <w:rFonts w:cs="Arial"/>
            <w:sz w:val="24"/>
            <w:lang w:val="en-GB"/>
          </w:rPr>
          <w:t xml:space="preserve"> </w:t>
        </w:r>
      </w:ins>
      <w:r w:rsidRPr="00C84442">
        <w:rPr>
          <w:rFonts w:cs="Arial"/>
          <w:sz w:val="24"/>
          <w:lang w:val="en-GB"/>
        </w:rPr>
        <w:t xml:space="preserve">user </w:t>
      </w:r>
      <w:del w:id="105" w:author="Peter Bihr" w:date="2017-05-18T10:06:00Z">
        <w:r w:rsidRPr="00C84442">
          <w:rPr>
            <w:rFonts w:cs="Arial"/>
            <w:sz w:val="24"/>
            <w:lang w:val="en-GB"/>
          </w:rPr>
          <w:delText>with</w:delText>
        </w:r>
      </w:del>
      <w:ins w:id="106" w:author="Peter Bihr" w:date="2017-05-18T10:06:00Z">
        <w:r w:rsidR="00D40B6D">
          <w:rPr>
            <w:rFonts w:cs="Arial"/>
            <w:sz w:val="24"/>
            <w:lang w:val="en-GB"/>
          </w:rPr>
          <w:t>who has</w:t>
        </w:r>
      </w:ins>
      <w:r w:rsidRPr="00C84442">
        <w:rPr>
          <w:rFonts w:cs="Arial"/>
          <w:sz w:val="24"/>
          <w:lang w:val="en-GB"/>
        </w:rPr>
        <w:t xml:space="preserve"> a certain aim or need. </w:t>
      </w:r>
      <w:del w:id="107" w:author="Peter Bihr" w:date="2017-05-18T10:06:00Z">
        <w:r w:rsidRPr="00C84442">
          <w:rPr>
            <w:rFonts w:cs="Arial"/>
            <w:sz w:val="24"/>
            <w:lang w:val="en-GB"/>
          </w:rPr>
          <w:delText xml:space="preserve">It necessitates the concentration of processes in </w:delText>
        </w:r>
      </w:del>
      <w:ins w:id="108" w:author="Peter Bihr" w:date="2017-05-18T10:06:00Z">
        <w:r w:rsidR="00D40B6D">
          <w:rPr>
            <w:rFonts w:cs="Arial"/>
            <w:sz w:val="24"/>
            <w:lang w:val="en-GB"/>
          </w:rPr>
          <w:t xml:space="preserve">This means focusing on </w:t>
        </w:r>
      </w:ins>
      <w:r w:rsidR="00D40B6D">
        <w:rPr>
          <w:rFonts w:cs="Arial"/>
          <w:sz w:val="24"/>
          <w:lang w:val="en-GB"/>
        </w:rPr>
        <w:t>a whole</w:t>
      </w:r>
      <w:del w:id="109" w:author="Peter Bihr" w:date="2017-05-18T10:06:00Z">
        <w:r w:rsidRPr="00C84442">
          <w:rPr>
            <w:rFonts w:cs="Arial"/>
            <w:sz w:val="24"/>
            <w:lang w:val="en-GB"/>
          </w:rPr>
          <w:delText xml:space="preserve">, </w:delText>
        </w:r>
        <w:r w:rsidR="007427E9" w:rsidRPr="00C84442">
          <w:rPr>
            <w:rFonts w:cs="Arial"/>
            <w:sz w:val="24"/>
            <w:lang w:val="en-GB"/>
          </w:rPr>
          <w:delText>like “nourishing</w:delText>
        </w:r>
      </w:del>
      <w:ins w:id="110" w:author="Peter Bihr" w:date="2017-05-18T10:06:00Z">
        <w:r w:rsidRPr="00C84442">
          <w:rPr>
            <w:rFonts w:cs="Arial"/>
            <w:sz w:val="24"/>
            <w:lang w:val="en-GB"/>
          </w:rPr>
          <w:t xml:space="preserve"> process</w:t>
        </w:r>
        <w:r w:rsidR="00D40B6D">
          <w:rPr>
            <w:rFonts w:cs="Arial"/>
            <w:sz w:val="24"/>
            <w:lang w:val="en-GB"/>
          </w:rPr>
          <w:t xml:space="preserve">: Think </w:t>
        </w:r>
        <w:r w:rsidR="007427E9" w:rsidRPr="00C84442">
          <w:rPr>
            <w:rFonts w:cs="Arial"/>
            <w:sz w:val="24"/>
            <w:lang w:val="en-GB"/>
          </w:rPr>
          <w:t>“</w:t>
        </w:r>
        <w:r w:rsidR="00D40B6D">
          <w:rPr>
            <w:rFonts w:cs="Arial"/>
            <w:sz w:val="24"/>
            <w:lang w:val="en-GB"/>
          </w:rPr>
          <w:t>nourish</w:t>
        </w:r>
      </w:ins>
      <w:r w:rsidR="007427E9" w:rsidRPr="00C84442">
        <w:rPr>
          <w:rFonts w:cs="Arial"/>
          <w:sz w:val="24"/>
          <w:lang w:val="en-GB"/>
        </w:rPr>
        <w:t xml:space="preserve"> my family so that my kids stay healthy, </w:t>
      </w:r>
      <w:del w:id="111" w:author="Peter Bihr" w:date="2017-05-18T10:06:00Z">
        <w:r w:rsidR="007427E9" w:rsidRPr="00C84442">
          <w:rPr>
            <w:rFonts w:cs="Arial"/>
            <w:sz w:val="24"/>
            <w:lang w:val="en-GB"/>
          </w:rPr>
          <w:delText>although</w:delText>
        </w:r>
      </w:del>
      <w:ins w:id="112" w:author="Peter Bihr" w:date="2017-05-18T10:06:00Z">
        <w:r w:rsidR="00D40B6D">
          <w:rPr>
            <w:rFonts w:cs="Arial"/>
            <w:sz w:val="24"/>
            <w:lang w:val="en-GB"/>
          </w:rPr>
          <w:t>even though</w:t>
        </w:r>
      </w:ins>
      <w:r w:rsidR="007427E9" w:rsidRPr="00C84442">
        <w:rPr>
          <w:rFonts w:cs="Arial"/>
          <w:sz w:val="24"/>
          <w:lang w:val="en-GB"/>
        </w:rPr>
        <w:t xml:space="preserve"> I have a full-time job“, instead of “how to operate a food processor”. </w:t>
      </w:r>
    </w:p>
    <w:p w14:paraId="76C7A694" w14:textId="77777777" w:rsidR="007427E9" w:rsidRPr="00C84442" w:rsidRDefault="007427E9" w:rsidP="000F31BD">
      <w:pPr>
        <w:widowControl w:val="0"/>
        <w:autoSpaceDE w:val="0"/>
        <w:autoSpaceDN w:val="0"/>
        <w:adjustRightInd w:val="0"/>
        <w:spacing w:after="0"/>
        <w:rPr>
          <w:rFonts w:cs="Arial"/>
          <w:sz w:val="24"/>
          <w:lang w:val="en-GB"/>
        </w:rPr>
      </w:pPr>
    </w:p>
    <w:p w14:paraId="644E6CAE" w14:textId="72421413" w:rsidR="0062281A" w:rsidRPr="00C84442" w:rsidRDefault="007427E9" w:rsidP="000F31BD">
      <w:pPr>
        <w:widowControl w:val="0"/>
        <w:autoSpaceDE w:val="0"/>
        <w:autoSpaceDN w:val="0"/>
        <w:adjustRightInd w:val="0"/>
        <w:spacing w:after="0"/>
        <w:rPr>
          <w:rFonts w:cs="Arial"/>
          <w:sz w:val="24"/>
          <w:lang w:val="en-GB"/>
        </w:rPr>
      </w:pPr>
      <w:r w:rsidRPr="00C84442">
        <w:rPr>
          <w:rFonts w:cs="Arial"/>
          <w:sz w:val="24"/>
          <w:lang w:val="en-GB"/>
        </w:rPr>
        <w:t>But experience design is not sole</w:t>
      </w:r>
      <w:r w:rsidR="00D40B6D">
        <w:rPr>
          <w:rFonts w:cs="Arial"/>
          <w:sz w:val="24"/>
          <w:lang w:val="en-GB"/>
        </w:rPr>
        <w:t>ly a design matter. If business</w:t>
      </w:r>
      <w:del w:id="113" w:author="Peter Bihr" w:date="2017-05-18T10:06:00Z">
        <w:r w:rsidRPr="00C84442">
          <w:rPr>
            <w:rFonts w:cs="Arial"/>
            <w:sz w:val="24"/>
            <w:lang w:val="en-GB"/>
          </w:rPr>
          <w:delText>-</w:delText>
        </w:r>
      </w:del>
      <w:ins w:id="114" w:author="Peter Bihr" w:date="2017-05-18T10:06:00Z">
        <w:r w:rsidR="00D40B6D">
          <w:rPr>
            <w:rFonts w:cs="Arial"/>
            <w:sz w:val="24"/>
            <w:lang w:val="en-GB"/>
          </w:rPr>
          <w:t xml:space="preserve"> </w:t>
        </w:r>
      </w:ins>
      <w:r w:rsidRPr="00C84442">
        <w:rPr>
          <w:rFonts w:cs="Arial"/>
          <w:sz w:val="24"/>
          <w:lang w:val="en-GB"/>
        </w:rPr>
        <w:t xml:space="preserve">strategies are not aligned with the bigger picture of </w:t>
      </w:r>
      <w:r w:rsidR="0062281A" w:rsidRPr="00C84442">
        <w:rPr>
          <w:rFonts w:cs="Arial"/>
          <w:sz w:val="24"/>
          <w:lang w:val="en-GB"/>
        </w:rPr>
        <w:t xml:space="preserve">selling better </w:t>
      </w:r>
      <w:r w:rsidRPr="00C84442">
        <w:rPr>
          <w:rFonts w:cs="Arial"/>
          <w:sz w:val="24"/>
          <w:lang w:val="en-GB"/>
        </w:rPr>
        <w:t>process</w:t>
      </w:r>
      <w:r w:rsidR="00D40B6D">
        <w:rPr>
          <w:rFonts w:cs="Arial"/>
          <w:sz w:val="24"/>
          <w:lang w:val="en-GB"/>
        </w:rPr>
        <w:t>es</w:t>
      </w:r>
      <w:del w:id="115" w:author="Peter Bihr" w:date="2017-05-18T10:06:00Z">
        <w:r w:rsidR="0062281A" w:rsidRPr="00C84442">
          <w:rPr>
            <w:rFonts w:cs="Arial"/>
            <w:sz w:val="24"/>
            <w:lang w:val="en-GB"/>
          </w:rPr>
          <w:delText xml:space="preserve"> instead of</w:delText>
        </w:r>
      </w:del>
      <w:ins w:id="116" w:author="Peter Bihr" w:date="2017-05-18T10:06:00Z">
        <w:r w:rsidR="00D40B6D">
          <w:rPr>
            <w:rFonts w:cs="Arial"/>
            <w:sz w:val="24"/>
            <w:lang w:val="en-GB"/>
          </w:rPr>
          <w:t>—rather than</w:t>
        </w:r>
      </w:ins>
      <w:r w:rsidR="00D40B6D">
        <w:rPr>
          <w:rFonts w:cs="Arial"/>
          <w:sz w:val="24"/>
          <w:lang w:val="en-GB"/>
        </w:rPr>
        <w:t xml:space="preserve"> better products</w:t>
      </w:r>
      <w:del w:id="117" w:author="Peter Bihr" w:date="2017-05-18T10:06:00Z">
        <w:r w:rsidR="0062281A" w:rsidRPr="00C84442">
          <w:rPr>
            <w:rFonts w:cs="Arial"/>
            <w:sz w:val="24"/>
            <w:lang w:val="en-GB"/>
          </w:rPr>
          <w:delText>,</w:delText>
        </w:r>
      </w:del>
      <w:ins w:id="118" w:author="Peter Bihr" w:date="2017-05-18T10:06:00Z">
        <w:r w:rsidR="00D40B6D">
          <w:rPr>
            <w:rFonts w:cs="Arial"/>
            <w:sz w:val="24"/>
            <w:lang w:val="en-GB"/>
          </w:rPr>
          <w:t>—then</w:t>
        </w:r>
      </w:ins>
      <w:r w:rsidR="00D40B6D">
        <w:rPr>
          <w:rFonts w:cs="Arial"/>
          <w:sz w:val="24"/>
          <w:lang w:val="en-GB"/>
        </w:rPr>
        <w:t xml:space="preserve"> </w:t>
      </w:r>
      <w:r w:rsidR="0062281A" w:rsidRPr="00C84442">
        <w:rPr>
          <w:rFonts w:cs="Arial"/>
          <w:sz w:val="24"/>
          <w:lang w:val="en-GB"/>
        </w:rPr>
        <w:t>no designer can deliver</w:t>
      </w:r>
      <w:ins w:id="119" w:author="Peter Bihr" w:date="2017-05-18T10:06:00Z">
        <w:r w:rsidR="0062281A" w:rsidRPr="00C84442">
          <w:rPr>
            <w:rFonts w:cs="Arial"/>
            <w:sz w:val="24"/>
            <w:lang w:val="en-GB"/>
          </w:rPr>
          <w:t xml:space="preserve"> </w:t>
        </w:r>
        <w:r w:rsidR="00D40B6D">
          <w:rPr>
            <w:rFonts w:cs="Arial"/>
            <w:sz w:val="24"/>
            <w:lang w:val="en-GB"/>
          </w:rPr>
          <w:t>real</w:t>
        </w:r>
      </w:ins>
      <w:r w:rsidR="00D40B6D">
        <w:rPr>
          <w:rFonts w:cs="Arial"/>
          <w:sz w:val="24"/>
          <w:lang w:val="en-GB"/>
        </w:rPr>
        <w:t xml:space="preserve"> </w:t>
      </w:r>
      <w:r w:rsidR="0062281A" w:rsidRPr="00C84442">
        <w:rPr>
          <w:rFonts w:cs="Arial"/>
          <w:sz w:val="24"/>
          <w:lang w:val="en-GB"/>
        </w:rPr>
        <w:t xml:space="preserve">experience design. </w:t>
      </w:r>
    </w:p>
    <w:p w14:paraId="2FAC4539" w14:textId="77777777" w:rsidR="0062281A" w:rsidRPr="00C84442" w:rsidRDefault="0062281A" w:rsidP="000F31BD">
      <w:pPr>
        <w:widowControl w:val="0"/>
        <w:autoSpaceDE w:val="0"/>
        <w:autoSpaceDN w:val="0"/>
        <w:adjustRightInd w:val="0"/>
        <w:spacing w:after="0"/>
        <w:rPr>
          <w:rFonts w:cs="Arial"/>
          <w:sz w:val="24"/>
          <w:lang w:val="en-GB"/>
        </w:rPr>
      </w:pPr>
    </w:p>
    <w:p w14:paraId="7EE878C4" w14:textId="51F5F141" w:rsidR="0015642E" w:rsidRPr="00C84442" w:rsidRDefault="0062281A" w:rsidP="000F31BD">
      <w:pPr>
        <w:widowControl w:val="0"/>
        <w:autoSpaceDE w:val="0"/>
        <w:autoSpaceDN w:val="0"/>
        <w:adjustRightInd w:val="0"/>
        <w:spacing w:after="0"/>
        <w:rPr>
          <w:rFonts w:cs="Arial"/>
          <w:sz w:val="24"/>
          <w:lang w:val="en-GB"/>
        </w:rPr>
      </w:pPr>
      <w:r w:rsidRPr="00C84442">
        <w:rPr>
          <w:rFonts w:cs="Arial"/>
          <w:sz w:val="24"/>
          <w:lang w:val="en-GB"/>
        </w:rPr>
        <w:t xml:space="preserve">How </w:t>
      </w:r>
      <w:del w:id="120" w:author="Peter Bihr" w:date="2017-05-18T10:06:00Z">
        <w:r w:rsidRPr="00C84442">
          <w:rPr>
            <w:rFonts w:cs="Arial"/>
            <w:sz w:val="24"/>
            <w:lang w:val="en-GB"/>
          </w:rPr>
          <w:delText>is that associated</w:delText>
        </w:r>
      </w:del>
      <w:ins w:id="121" w:author="Peter Bihr" w:date="2017-05-18T10:06:00Z">
        <w:r w:rsidR="00D40B6D">
          <w:rPr>
            <w:rFonts w:cs="Arial"/>
            <w:sz w:val="24"/>
            <w:lang w:val="en-GB"/>
          </w:rPr>
          <w:t>does this apply</w:t>
        </w:r>
      </w:ins>
      <w:r w:rsidRPr="00C84442">
        <w:rPr>
          <w:rFonts w:cs="Arial"/>
          <w:sz w:val="24"/>
          <w:lang w:val="en-GB"/>
        </w:rPr>
        <w:t xml:space="preserve"> to IoT? </w:t>
      </w:r>
      <w:del w:id="122" w:author="Peter Bihr" w:date="2017-05-18T10:06:00Z">
        <w:r w:rsidRPr="00C84442">
          <w:rPr>
            <w:rFonts w:cs="Arial"/>
            <w:sz w:val="24"/>
            <w:lang w:val="en-GB"/>
          </w:rPr>
          <w:delText xml:space="preserve">As </w:delText>
        </w:r>
      </w:del>
      <w:r w:rsidRPr="00C84442">
        <w:rPr>
          <w:rFonts w:cs="Arial"/>
          <w:sz w:val="24"/>
          <w:lang w:val="en-GB"/>
        </w:rPr>
        <w:t xml:space="preserve">IoT </w:t>
      </w:r>
      <w:del w:id="123" w:author="Peter Bihr" w:date="2017-05-18T10:06:00Z">
        <w:r w:rsidRPr="00C84442">
          <w:rPr>
            <w:rFonts w:cs="Arial"/>
            <w:sz w:val="24"/>
            <w:lang w:val="en-GB"/>
          </w:rPr>
          <w:delText>is</w:delText>
        </w:r>
      </w:del>
      <w:ins w:id="124" w:author="Peter Bihr" w:date="2017-05-18T10:06:00Z">
        <w:r w:rsidR="00D40B6D">
          <w:rPr>
            <w:rFonts w:cs="Arial"/>
            <w:sz w:val="24"/>
            <w:lang w:val="en-GB"/>
          </w:rPr>
          <w:t>should</w:t>
        </w:r>
      </w:ins>
      <w:r w:rsidR="00D40B6D">
        <w:rPr>
          <w:rFonts w:cs="Arial"/>
          <w:sz w:val="24"/>
          <w:lang w:val="en-GB"/>
        </w:rPr>
        <w:t xml:space="preserve"> not</w:t>
      </w:r>
      <w:r w:rsidRPr="00C84442">
        <w:rPr>
          <w:rFonts w:cs="Arial"/>
          <w:sz w:val="24"/>
          <w:lang w:val="en-GB"/>
        </w:rPr>
        <w:t xml:space="preserve"> </w:t>
      </w:r>
      <w:del w:id="125" w:author="Peter Bihr" w:date="2017-05-18T10:06:00Z">
        <w:r w:rsidRPr="00C84442">
          <w:rPr>
            <w:rFonts w:cs="Arial"/>
            <w:sz w:val="24"/>
            <w:lang w:val="en-GB"/>
          </w:rPr>
          <w:delText xml:space="preserve">to </w:delText>
        </w:r>
      </w:del>
      <w:r w:rsidRPr="00C84442">
        <w:rPr>
          <w:rFonts w:cs="Arial"/>
          <w:sz w:val="24"/>
          <w:lang w:val="en-GB"/>
        </w:rPr>
        <w:t xml:space="preserve">be understood as a </w:t>
      </w:r>
      <w:ins w:id="126" w:author="Peter Bihr" w:date="2017-05-18T10:06:00Z">
        <w:r w:rsidR="00D40B6D">
          <w:rPr>
            <w:rFonts w:cs="Arial"/>
            <w:sz w:val="24"/>
            <w:lang w:val="en-GB"/>
          </w:rPr>
          <w:t xml:space="preserve">mere </w:t>
        </w:r>
      </w:ins>
      <w:r w:rsidRPr="00C84442">
        <w:rPr>
          <w:rFonts w:cs="Arial"/>
          <w:sz w:val="24"/>
          <w:lang w:val="en-GB"/>
        </w:rPr>
        <w:t>conglomeration of more or less smart obj</w:t>
      </w:r>
      <w:r w:rsidR="00D40B6D">
        <w:rPr>
          <w:rFonts w:cs="Arial"/>
          <w:sz w:val="24"/>
          <w:lang w:val="en-GB"/>
        </w:rPr>
        <w:t xml:space="preserve">ects, connected to the </w:t>
      </w:r>
      <w:del w:id="127" w:author="Peter Bihr" w:date="2017-05-18T10:06:00Z">
        <w:r w:rsidR="00F46A5E" w:rsidRPr="00C84442">
          <w:rPr>
            <w:rFonts w:cs="Arial"/>
            <w:sz w:val="24"/>
            <w:lang w:val="en-GB"/>
          </w:rPr>
          <w:delText>I</w:delText>
        </w:r>
        <w:r w:rsidR="00B637EB" w:rsidRPr="00C84442">
          <w:rPr>
            <w:rFonts w:cs="Arial"/>
            <w:sz w:val="24"/>
            <w:lang w:val="en-GB"/>
          </w:rPr>
          <w:delText>nternet,</w:delText>
        </w:r>
        <w:r w:rsidRPr="00C84442">
          <w:rPr>
            <w:rFonts w:cs="Arial"/>
            <w:sz w:val="24"/>
            <w:lang w:val="en-GB"/>
          </w:rPr>
          <w:delText xml:space="preserve"> no</w:delText>
        </w:r>
      </w:del>
      <w:proofErr w:type="gramStart"/>
      <w:ins w:id="128" w:author="Peter Bihr" w:date="2017-05-18T10:06:00Z">
        <w:r w:rsidR="00D40B6D">
          <w:rPr>
            <w:rFonts w:cs="Arial"/>
            <w:sz w:val="24"/>
            <w:lang w:val="en-GB"/>
          </w:rPr>
          <w:t>internet</w:t>
        </w:r>
        <w:proofErr w:type="gramEnd"/>
        <w:r w:rsidR="00D40B6D">
          <w:rPr>
            <w:rFonts w:cs="Arial"/>
            <w:sz w:val="24"/>
            <w:lang w:val="en-GB"/>
          </w:rPr>
          <w:t>. N</w:t>
        </w:r>
        <w:r w:rsidRPr="00C84442">
          <w:rPr>
            <w:rFonts w:cs="Arial"/>
            <w:sz w:val="24"/>
            <w:lang w:val="en-GB"/>
          </w:rPr>
          <w:t>o</w:t>
        </w:r>
      </w:ins>
      <w:r w:rsidRPr="00C84442">
        <w:rPr>
          <w:rFonts w:cs="Arial"/>
          <w:sz w:val="24"/>
          <w:lang w:val="en-GB"/>
        </w:rPr>
        <w:t xml:space="preserve"> designer should design an isolated IoT</w:t>
      </w:r>
      <w:del w:id="129" w:author="Peter Bihr" w:date="2017-05-18T10:06:00Z">
        <w:r w:rsidRPr="00C84442">
          <w:rPr>
            <w:rFonts w:cs="Arial"/>
            <w:sz w:val="24"/>
            <w:lang w:val="en-GB"/>
          </w:rPr>
          <w:delText>-Object</w:delText>
        </w:r>
      </w:del>
      <w:ins w:id="130" w:author="Peter Bihr" w:date="2017-05-18T10:06:00Z">
        <w:r w:rsidR="00D40B6D">
          <w:rPr>
            <w:rFonts w:cs="Arial"/>
            <w:sz w:val="24"/>
            <w:lang w:val="en-GB"/>
          </w:rPr>
          <w:t xml:space="preserve"> o</w:t>
        </w:r>
        <w:r w:rsidRPr="00C84442">
          <w:rPr>
            <w:rFonts w:cs="Arial"/>
            <w:sz w:val="24"/>
            <w:lang w:val="en-GB"/>
          </w:rPr>
          <w:t>bject</w:t>
        </w:r>
      </w:ins>
      <w:r w:rsidRPr="00C84442">
        <w:rPr>
          <w:rFonts w:cs="Arial"/>
          <w:sz w:val="24"/>
          <w:lang w:val="en-GB"/>
        </w:rPr>
        <w:t xml:space="preserve">, but </w:t>
      </w:r>
      <w:r w:rsidR="00B637EB" w:rsidRPr="00C84442">
        <w:rPr>
          <w:rFonts w:cs="Arial"/>
          <w:sz w:val="24"/>
          <w:lang w:val="en-GB"/>
        </w:rPr>
        <w:t xml:space="preserve">rather </w:t>
      </w:r>
      <w:r w:rsidRPr="00C84442">
        <w:rPr>
          <w:rFonts w:cs="Arial"/>
          <w:sz w:val="24"/>
          <w:lang w:val="en-GB"/>
        </w:rPr>
        <w:t>the process it is embedded in.</w:t>
      </w:r>
    </w:p>
    <w:p w14:paraId="376DE7F9" w14:textId="77777777" w:rsidR="005958F9" w:rsidRPr="00C84442" w:rsidRDefault="005958F9" w:rsidP="000F31BD">
      <w:pPr>
        <w:widowControl w:val="0"/>
        <w:autoSpaceDE w:val="0"/>
        <w:autoSpaceDN w:val="0"/>
        <w:adjustRightInd w:val="0"/>
        <w:spacing w:after="0"/>
        <w:rPr>
          <w:rFonts w:cs="Arial"/>
          <w:sz w:val="24"/>
          <w:lang w:val="en-GB"/>
        </w:rPr>
      </w:pPr>
    </w:p>
    <w:p w14:paraId="0E68FD2C" w14:textId="77777777" w:rsidR="00E6440C" w:rsidRPr="00C84442" w:rsidRDefault="00E6440C" w:rsidP="000F31BD">
      <w:pPr>
        <w:widowControl w:val="0"/>
        <w:autoSpaceDE w:val="0"/>
        <w:autoSpaceDN w:val="0"/>
        <w:adjustRightInd w:val="0"/>
        <w:spacing w:after="0"/>
        <w:rPr>
          <w:rFonts w:cs="Arial"/>
          <w:b/>
          <w:sz w:val="24"/>
          <w:lang w:val="en-GB"/>
        </w:rPr>
      </w:pPr>
    </w:p>
    <w:p w14:paraId="6CC53FEC" w14:textId="63352F64" w:rsidR="005958F9" w:rsidRPr="00C84442" w:rsidRDefault="005D4B3A" w:rsidP="000F31BD">
      <w:pPr>
        <w:widowControl w:val="0"/>
        <w:autoSpaceDE w:val="0"/>
        <w:autoSpaceDN w:val="0"/>
        <w:adjustRightInd w:val="0"/>
        <w:spacing w:after="0"/>
        <w:rPr>
          <w:rFonts w:cs="Arial"/>
          <w:b/>
          <w:sz w:val="24"/>
          <w:lang w:val="en-GB"/>
        </w:rPr>
      </w:pPr>
      <w:r>
        <w:rPr>
          <w:rFonts w:cs="Arial"/>
          <w:b/>
          <w:sz w:val="24"/>
          <w:lang w:val="en-GB"/>
        </w:rPr>
        <w:t>Engaging</w:t>
      </w:r>
      <w:r w:rsidR="008E1633">
        <w:rPr>
          <w:rFonts w:cs="Arial"/>
          <w:b/>
          <w:sz w:val="24"/>
          <w:lang w:val="en-GB"/>
        </w:rPr>
        <w:t xml:space="preserve"> the </w:t>
      </w:r>
      <w:del w:id="131" w:author="Peter Bihr" w:date="2017-05-18T10:06:00Z">
        <w:r w:rsidR="00A94186" w:rsidRPr="00C84442">
          <w:rPr>
            <w:rFonts w:cs="Arial"/>
            <w:b/>
            <w:sz w:val="24"/>
            <w:lang w:val="en-GB"/>
          </w:rPr>
          <w:delText>User</w:delText>
        </w:r>
      </w:del>
      <w:ins w:id="132" w:author="Peter Bihr" w:date="2017-05-18T10:06:00Z">
        <w:r w:rsidR="008E1633">
          <w:rPr>
            <w:rFonts w:cs="Arial"/>
            <w:b/>
            <w:sz w:val="24"/>
            <w:lang w:val="en-GB"/>
          </w:rPr>
          <w:t>u</w:t>
        </w:r>
        <w:r w:rsidR="00A94186" w:rsidRPr="00C84442">
          <w:rPr>
            <w:rFonts w:cs="Arial"/>
            <w:b/>
            <w:sz w:val="24"/>
            <w:lang w:val="en-GB"/>
          </w:rPr>
          <w:t>ser</w:t>
        </w:r>
      </w:ins>
    </w:p>
    <w:p w14:paraId="663230C0" w14:textId="77777777" w:rsidR="005958F9" w:rsidRPr="00C84442" w:rsidRDefault="005958F9" w:rsidP="000F31BD">
      <w:pPr>
        <w:widowControl w:val="0"/>
        <w:autoSpaceDE w:val="0"/>
        <w:autoSpaceDN w:val="0"/>
        <w:adjustRightInd w:val="0"/>
        <w:spacing w:after="0"/>
        <w:rPr>
          <w:rFonts w:cs="Arial"/>
          <w:sz w:val="24"/>
          <w:lang w:val="en-GB"/>
        </w:rPr>
      </w:pPr>
    </w:p>
    <w:p w14:paraId="2E8524DF" w14:textId="46879FDC" w:rsidR="00E6440C" w:rsidRPr="00C84442" w:rsidRDefault="00E6440C" w:rsidP="000F31BD">
      <w:pPr>
        <w:widowControl w:val="0"/>
        <w:autoSpaceDE w:val="0"/>
        <w:autoSpaceDN w:val="0"/>
        <w:adjustRightInd w:val="0"/>
        <w:spacing w:after="0"/>
        <w:rPr>
          <w:rFonts w:cs="Arial"/>
          <w:sz w:val="24"/>
          <w:lang w:val="en-GB"/>
        </w:rPr>
      </w:pPr>
      <w:del w:id="133" w:author="Peter Bihr" w:date="2017-05-18T10:06:00Z">
        <w:r w:rsidRPr="00C84442">
          <w:rPr>
            <w:rFonts w:cs="Arial"/>
            <w:sz w:val="24"/>
            <w:lang w:val="en-GB"/>
          </w:rPr>
          <w:delText>As</w:delText>
        </w:r>
      </w:del>
      <w:ins w:id="134" w:author="Peter Bihr" w:date="2017-05-18T10:06:00Z">
        <w:r w:rsidR="009A21E7">
          <w:rPr>
            <w:rFonts w:cs="Arial"/>
            <w:sz w:val="24"/>
            <w:lang w:val="en-GB"/>
          </w:rPr>
          <w:t>If</w:t>
        </w:r>
      </w:ins>
      <w:r w:rsidR="009A21E7">
        <w:rPr>
          <w:rFonts w:cs="Arial"/>
          <w:sz w:val="24"/>
          <w:lang w:val="en-GB"/>
        </w:rPr>
        <w:t xml:space="preserve"> you </w:t>
      </w:r>
      <w:del w:id="135" w:author="Peter Bihr" w:date="2017-05-18T10:06:00Z">
        <w:r w:rsidRPr="00C84442">
          <w:rPr>
            <w:rFonts w:cs="Arial"/>
            <w:sz w:val="24"/>
            <w:lang w:val="en-GB"/>
          </w:rPr>
          <w:delText>could interpret</w:delText>
        </w:r>
      </w:del>
      <w:ins w:id="136" w:author="Peter Bihr" w:date="2017-05-18T10:06:00Z">
        <w:r w:rsidR="009A21E7">
          <w:rPr>
            <w:rFonts w:cs="Arial"/>
            <w:sz w:val="24"/>
            <w:lang w:val="en-GB"/>
          </w:rPr>
          <w:t>interpreted</w:t>
        </w:r>
      </w:ins>
      <w:r w:rsidRPr="00C84442">
        <w:rPr>
          <w:rFonts w:cs="Arial"/>
          <w:sz w:val="24"/>
          <w:lang w:val="en-GB"/>
        </w:rPr>
        <w:t xml:space="preserve"> the use</w:t>
      </w:r>
      <w:r w:rsidR="00D40B6D">
        <w:rPr>
          <w:rFonts w:cs="Arial"/>
          <w:sz w:val="24"/>
          <w:lang w:val="en-GB"/>
        </w:rPr>
        <w:t xml:space="preserve"> of an object as a kind of micro</w:t>
      </w:r>
      <w:del w:id="137" w:author="Peter Bihr" w:date="2017-05-18T10:06:00Z">
        <w:r w:rsidRPr="00C84442">
          <w:rPr>
            <w:rFonts w:cs="Arial"/>
            <w:sz w:val="24"/>
            <w:lang w:val="en-GB"/>
          </w:rPr>
          <w:delText>-</w:delText>
        </w:r>
      </w:del>
      <w:ins w:id="138" w:author="Peter Bihr" w:date="2017-05-18T10:06:00Z">
        <w:r w:rsidR="00D40B6D">
          <w:rPr>
            <w:rFonts w:cs="Arial"/>
            <w:sz w:val="24"/>
            <w:lang w:val="en-GB"/>
          </w:rPr>
          <w:t xml:space="preserve"> </w:t>
        </w:r>
      </w:ins>
      <w:r w:rsidR="009A21E7">
        <w:rPr>
          <w:rFonts w:cs="Arial"/>
          <w:sz w:val="24"/>
          <w:lang w:val="en-GB"/>
        </w:rPr>
        <w:t xml:space="preserve">experience, it </w:t>
      </w:r>
      <w:del w:id="139" w:author="Peter Bihr" w:date="2017-05-18T10:06:00Z">
        <w:r w:rsidRPr="00C84442">
          <w:rPr>
            <w:rFonts w:cs="Arial"/>
            <w:sz w:val="24"/>
            <w:lang w:val="en-GB"/>
          </w:rPr>
          <w:delText>seems</w:delText>
        </w:r>
      </w:del>
      <w:ins w:id="140" w:author="Peter Bihr" w:date="2017-05-18T10:06:00Z">
        <w:r w:rsidR="009A21E7">
          <w:rPr>
            <w:rFonts w:cs="Arial"/>
            <w:sz w:val="24"/>
            <w:lang w:val="en-GB"/>
          </w:rPr>
          <w:t>would seem</w:t>
        </w:r>
      </w:ins>
      <w:r w:rsidRPr="00C84442">
        <w:rPr>
          <w:rFonts w:cs="Arial"/>
          <w:sz w:val="24"/>
          <w:lang w:val="en-GB"/>
        </w:rPr>
        <w:t xml:space="preserve"> easy </w:t>
      </w:r>
      <w:ins w:id="141" w:author="Peter Bihr" w:date="2017-05-18T10:06:00Z">
        <w:r w:rsidR="009A21E7">
          <w:rPr>
            <w:rFonts w:cs="Arial"/>
            <w:sz w:val="24"/>
            <w:lang w:val="en-GB"/>
          </w:rPr>
          <w:t xml:space="preserve">enough </w:t>
        </w:r>
      </w:ins>
      <w:r w:rsidRPr="00C84442">
        <w:rPr>
          <w:rFonts w:cs="Arial"/>
          <w:sz w:val="24"/>
          <w:lang w:val="en-GB"/>
        </w:rPr>
        <w:t>to design</w:t>
      </w:r>
      <w:del w:id="142" w:author="Peter Bihr" w:date="2017-05-18T10:06:00Z">
        <w:r w:rsidRPr="00C84442">
          <w:rPr>
            <w:rFonts w:cs="Arial"/>
            <w:sz w:val="24"/>
            <w:lang w:val="en-GB"/>
          </w:rPr>
          <w:delText xml:space="preserve"> as well</w:delText>
        </w:r>
      </w:del>
      <w:ins w:id="143" w:author="Peter Bihr" w:date="2017-05-18T10:06:00Z">
        <w:r w:rsidR="009A21E7">
          <w:rPr>
            <w:rFonts w:cs="Arial"/>
            <w:sz w:val="24"/>
            <w:lang w:val="en-GB"/>
          </w:rPr>
          <w:t>. Even</w:t>
        </w:r>
      </w:ins>
      <w:r w:rsidR="009A21E7">
        <w:rPr>
          <w:rFonts w:cs="Arial"/>
          <w:sz w:val="24"/>
          <w:lang w:val="en-GB"/>
        </w:rPr>
        <w:t xml:space="preserve"> </w:t>
      </w:r>
      <w:r w:rsidRPr="00C84442">
        <w:rPr>
          <w:rFonts w:cs="Arial"/>
          <w:sz w:val="24"/>
          <w:lang w:val="en-GB"/>
        </w:rPr>
        <w:t>broader experiences</w:t>
      </w:r>
      <w:del w:id="144" w:author="Peter Bihr" w:date="2017-05-18T10:06:00Z">
        <w:r w:rsidR="008E72B1" w:rsidRPr="00C84442">
          <w:rPr>
            <w:rFonts w:cs="Arial"/>
            <w:sz w:val="24"/>
            <w:lang w:val="en-GB"/>
          </w:rPr>
          <w:delText>, e.g.</w:delText>
        </w:r>
      </w:del>
      <w:ins w:id="145" w:author="Peter Bihr" w:date="2017-05-18T10:06:00Z">
        <w:r w:rsidR="009A21E7">
          <w:rPr>
            <w:rFonts w:cs="Arial"/>
            <w:sz w:val="24"/>
            <w:lang w:val="en-GB"/>
          </w:rPr>
          <w:t xml:space="preserve"> would be relatively simple to design</w:t>
        </w:r>
        <w:r w:rsidR="008E72B1" w:rsidRPr="00C84442">
          <w:rPr>
            <w:rFonts w:cs="Arial"/>
            <w:sz w:val="24"/>
            <w:lang w:val="en-GB"/>
          </w:rPr>
          <w:t xml:space="preserve">, </w:t>
        </w:r>
        <w:r w:rsidR="009A21E7">
          <w:rPr>
            <w:rFonts w:cs="Arial"/>
            <w:sz w:val="24"/>
            <w:lang w:val="en-GB"/>
          </w:rPr>
          <w:t>for example</w:t>
        </w:r>
      </w:ins>
      <w:r w:rsidR="008E72B1" w:rsidRPr="00C84442">
        <w:rPr>
          <w:rFonts w:cs="Arial"/>
          <w:sz w:val="24"/>
          <w:lang w:val="en-GB"/>
        </w:rPr>
        <w:t xml:space="preserve"> by adding service design to the mission</w:t>
      </w:r>
      <w:r w:rsidRPr="00C84442">
        <w:rPr>
          <w:rFonts w:cs="Arial"/>
          <w:sz w:val="24"/>
          <w:lang w:val="en-GB"/>
        </w:rPr>
        <w:t xml:space="preserve">. </w:t>
      </w:r>
      <w:r w:rsidR="008E72B1" w:rsidRPr="00C84442">
        <w:rPr>
          <w:rFonts w:cs="Arial"/>
          <w:sz w:val="24"/>
          <w:lang w:val="en-GB"/>
        </w:rPr>
        <w:t>However</w:t>
      </w:r>
      <w:ins w:id="146" w:author="Peter Bihr" w:date="2017-05-18T10:06:00Z">
        <w:r w:rsidR="009A21E7">
          <w:rPr>
            <w:rFonts w:cs="Arial"/>
            <w:sz w:val="24"/>
            <w:lang w:val="en-GB"/>
          </w:rPr>
          <w:t>,</w:t>
        </w:r>
      </w:ins>
      <w:r w:rsidR="008E72B1" w:rsidRPr="00C84442">
        <w:rPr>
          <w:rFonts w:cs="Arial"/>
          <w:sz w:val="24"/>
          <w:lang w:val="en-GB"/>
        </w:rPr>
        <w:t xml:space="preserve"> the concept </w:t>
      </w:r>
      <w:del w:id="147" w:author="Peter Bihr" w:date="2017-05-18T10:06:00Z">
        <w:r w:rsidR="008E72B1" w:rsidRPr="00C84442">
          <w:rPr>
            <w:rFonts w:cs="Arial"/>
            <w:sz w:val="24"/>
            <w:lang w:val="en-GB"/>
          </w:rPr>
          <w:delText>“</w:delText>
        </w:r>
      </w:del>
      <w:ins w:id="148" w:author="Peter Bihr" w:date="2017-05-18T10:06:00Z">
        <w:r w:rsidR="009A21E7">
          <w:rPr>
            <w:rFonts w:cs="Arial"/>
            <w:sz w:val="24"/>
            <w:lang w:val="en-GB"/>
          </w:rPr>
          <w:t xml:space="preserve">of </w:t>
        </w:r>
      </w:ins>
      <w:r w:rsidR="009A21E7" w:rsidRPr="00B22133">
        <w:rPr>
          <w:i/>
          <w:sz w:val="24"/>
          <w:lang w:val="en-GB"/>
          <w:rPrChange w:id="149" w:author="Peter Bihr" w:date="2017-05-18T10:06:00Z">
            <w:rPr>
              <w:sz w:val="24"/>
              <w:lang w:val="en-GB"/>
            </w:rPr>
          </w:rPrChange>
        </w:rPr>
        <w:t>experience</w:t>
      </w:r>
      <w:del w:id="150" w:author="Peter Bihr" w:date="2017-05-18T10:06:00Z">
        <w:r w:rsidR="008E72B1" w:rsidRPr="00C84442">
          <w:rPr>
            <w:rFonts w:cs="Arial"/>
            <w:sz w:val="24"/>
            <w:lang w:val="en-GB"/>
          </w:rPr>
          <w:delText>“</w:delText>
        </w:r>
      </w:del>
      <w:r w:rsidR="008E72B1" w:rsidRPr="00C84442">
        <w:rPr>
          <w:rFonts w:cs="Arial"/>
          <w:sz w:val="24"/>
          <w:lang w:val="en-GB"/>
        </w:rPr>
        <w:t xml:space="preserve"> is no</w:t>
      </w:r>
      <w:r w:rsidRPr="00C84442">
        <w:rPr>
          <w:rFonts w:cs="Arial"/>
          <w:sz w:val="24"/>
          <w:lang w:val="en-GB"/>
        </w:rPr>
        <w:t xml:space="preserve"> </w:t>
      </w:r>
      <w:r w:rsidR="001B2D0A" w:rsidRPr="00C84442">
        <w:rPr>
          <w:rFonts w:cs="Arial"/>
          <w:sz w:val="24"/>
          <w:lang w:val="en-GB"/>
        </w:rPr>
        <w:t xml:space="preserve">such </w:t>
      </w:r>
      <w:r w:rsidR="008E72B1" w:rsidRPr="00C84442">
        <w:rPr>
          <w:rFonts w:cs="Arial"/>
          <w:sz w:val="24"/>
          <w:lang w:val="en-GB"/>
        </w:rPr>
        <w:t>simple</w:t>
      </w:r>
      <w:r w:rsidRPr="00C84442">
        <w:rPr>
          <w:rFonts w:cs="Arial"/>
          <w:sz w:val="24"/>
          <w:lang w:val="en-GB"/>
        </w:rPr>
        <w:t xml:space="preserve"> </w:t>
      </w:r>
      <w:r w:rsidR="008E72B1" w:rsidRPr="00C84442">
        <w:rPr>
          <w:rFonts w:cs="Arial"/>
          <w:sz w:val="24"/>
          <w:lang w:val="en-GB"/>
        </w:rPr>
        <w:t>theoretical construct.</w:t>
      </w:r>
    </w:p>
    <w:p w14:paraId="44E440CC" w14:textId="5C0C9EBA" w:rsidR="00B22133" w:rsidRDefault="001B2D0A" w:rsidP="000F31BD">
      <w:pPr>
        <w:widowControl w:val="0"/>
        <w:autoSpaceDE w:val="0"/>
        <w:autoSpaceDN w:val="0"/>
        <w:adjustRightInd w:val="0"/>
        <w:spacing w:after="0"/>
        <w:rPr>
          <w:ins w:id="151" w:author="Peter Bihr" w:date="2017-05-18T10:06:00Z"/>
          <w:rFonts w:cs="Arial"/>
          <w:sz w:val="24"/>
          <w:lang w:val="en-GB"/>
        </w:rPr>
      </w:pPr>
      <w:del w:id="152" w:author="Peter Bihr" w:date="2017-05-18T10:06:00Z">
        <w:r w:rsidRPr="00C84442">
          <w:rPr>
            <w:rFonts w:cs="Arial"/>
            <w:sz w:val="24"/>
            <w:lang w:val="en-GB"/>
          </w:rPr>
          <w:delText xml:space="preserve">As of course experiencing (meant is the </w:delText>
        </w:r>
      </w:del>
    </w:p>
    <w:p w14:paraId="0396BE63" w14:textId="7DD97B61" w:rsidR="00124118" w:rsidRPr="00C84442" w:rsidRDefault="00B22133" w:rsidP="000F31BD">
      <w:pPr>
        <w:widowControl w:val="0"/>
        <w:autoSpaceDE w:val="0"/>
        <w:autoSpaceDN w:val="0"/>
        <w:adjustRightInd w:val="0"/>
        <w:spacing w:after="0"/>
        <w:rPr>
          <w:rFonts w:cs="Arial"/>
          <w:sz w:val="24"/>
          <w:lang w:val="en-GB"/>
        </w:rPr>
      </w:pPr>
      <w:ins w:id="153" w:author="Peter Bihr" w:date="2017-05-18T10:06:00Z">
        <w:r>
          <w:rPr>
            <w:rFonts w:cs="Arial"/>
            <w:i/>
            <w:sz w:val="24"/>
            <w:lang w:val="en-GB"/>
          </w:rPr>
          <w:t>Experiencing</w:t>
        </w:r>
        <w:r>
          <w:rPr>
            <w:rFonts w:cs="Arial"/>
            <w:sz w:val="24"/>
            <w:lang w:val="en-GB"/>
          </w:rPr>
          <w:t xml:space="preserve"> (as a </w:t>
        </w:r>
      </w:ins>
      <w:r>
        <w:rPr>
          <w:rFonts w:cs="Arial"/>
          <w:sz w:val="24"/>
          <w:lang w:val="en-GB"/>
        </w:rPr>
        <w:t>verb)</w:t>
      </w:r>
      <w:r w:rsidR="008E72B1" w:rsidRPr="00C84442">
        <w:rPr>
          <w:rFonts w:cs="Arial"/>
          <w:sz w:val="24"/>
          <w:lang w:val="en-GB"/>
        </w:rPr>
        <w:t xml:space="preserve"> happens in </w:t>
      </w:r>
      <w:del w:id="154" w:author="Peter Bihr" w:date="2017-05-18T10:06:00Z">
        <w:r w:rsidR="008E72B1" w:rsidRPr="00C84442">
          <w:rPr>
            <w:rFonts w:cs="Arial"/>
            <w:sz w:val="24"/>
            <w:lang w:val="en-GB"/>
          </w:rPr>
          <w:delText>this</w:delText>
        </w:r>
      </w:del>
      <w:ins w:id="155" w:author="Peter Bihr" w:date="2017-05-18T10:06:00Z">
        <w:r>
          <w:rPr>
            <w:rFonts w:cs="Arial"/>
            <w:sz w:val="24"/>
            <w:lang w:val="en-GB"/>
          </w:rPr>
          <w:t>the</w:t>
        </w:r>
      </w:ins>
      <w:r w:rsidR="008E72B1" w:rsidRPr="00C84442">
        <w:rPr>
          <w:rFonts w:cs="Arial"/>
          <w:sz w:val="24"/>
          <w:lang w:val="en-GB"/>
        </w:rPr>
        <w:t xml:space="preserve"> one moment of use, </w:t>
      </w:r>
      <w:r w:rsidR="001B2D0A" w:rsidRPr="00C84442">
        <w:rPr>
          <w:rFonts w:cs="Arial"/>
          <w:sz w:val="24"/>
          <w:lang w:val="en-GB"/>
        </w:rPr>
        <w:t xml:space="preserve">an </w:t>
      </w:r>
      <w:r w:rsidR="001B2D0A" w:rsidRPr="00B22133">
        <w:rPr>
          <w:i/>
          <w:sz w:val="24"/>
          <w:lang w:val="en-GB"/>
          <w:rPrChange w:id="156" w:author="Peter Bihr" w:date="2017-05-18T10:06:00Z">
            <w:rPr>
              <w:sz w:val="24"/>
              <w:lang w:val="en-GB"/>
            </w:rPr>
          </w:rPrChange>
        </w:rPr>
        <w:t>experience</w:t>
      </w:r>
      <w:r w:rsidR="001B2D0A" w:rsidRPr="00C84442">
        <w:rPr>
          <w:rFonts w:cs="Arial"/>
          <w:sz w:val="24"/>
          <w:lang w:val="en-GB"/>
        </w:rPr>
        <w:t xml:space="preserve"> (</w:t>
      </w:r>
      <w:del w:id="157" w:author="Peter Bihr" w:date="2017-05-18T10:06:00Z">
        <w:r w:rsidR="001B2D0A" w:rsidRPr="00C84442">
          <w:rPr>
            <w:rFonts w:cs="Arial"/>
            <w:sz w:val="24"/>
            <w:lang w:val="en-GB"/>
          </w:rPr>
          <w:delText>meant is the</w:delText>
        </w:r>
      </w:del>
      <w:ins w:id="158" w:author="Peter Bihr" w:date="2017-05-18T10:06:00Z">
        <w:r>
          <w:rPr>
            <w:rFonts w:cs="Arial"/>
            <w:sz w:val="24"/>
            <w:lang w:val="en-GB"/>
          </w:rPr>
          <w:t>as a</w:t>
        </w:r>
      </w:ins>
      <w:r w:rsidR="001B2D0A" w:rsidRPr="00C84442">
        <w:rPr>
          <w:rFonts w:cs="Arial"/>
          <w:sz w:val="24"/>
          <w:lang w:val="en-GB"/>
        </w:rPr>
        <w:t xml:space="preserve"> noun) </w:t>
      </w:r>
      <w:del w:id="159" w:author="Peter Bihr" w:date="2017-05-18T10:06:00Z">
        <w:r w:rsidR="008E72B1" w:rsidRPr="00C84442">
          <w:rPr>
            <w:rFonts w:cs="Arial"/>
            <w:sz w:val="24"/>
            <w:lang w:val="en-GB"/>
          </w:rPr>
          <w:delText>unfolds</w:delText>
        </w:r>
      </w:del>
      <w:ins w:id="160" w:author="Peter Bihr" w:date="2017-05-18T10:06:00Z">
        <w:r>
          <w:rPr>
            <w:rFonts w:cs="Arial"/>
            <w:sz w:val="24"/>
            <w:lang w:val="en-GB"/>
          </w:rPr>
          <w:t>doesn’t unfold</w:t>
        </w:r>
      </w:ins>
      <w:r w:rsidR="008E72B1" w:rsidRPr="00C84442">
        <w:rPr>
          <w:rFonts w:cs="Arial"/>
          <w:sz w:val="24"/>
          <w:lang w:val="en-GB"/>
        </w:rPr>
        <w:t xml:space="preserve"> its </w:t>
      </w:r>
      <w:del w:id="161" w:author="Peter Bihr" w:date="2017-05-18T10:06:00Z">
        <w:r w:rsidR="008E72B1" w:rsidRPr="00C84442">
          <w:rPr>
            <w:rFonts w:cs="Arial"/>
            <w:sz w:val="24"/>
            <w:lang w:val="en-GB"/>
          </w:rPr>
          <w:delText>whole</w:delText>
        </w:r>
      </w:del>
      <w:ins w:id="162" w:author="Peter Bihr" w:date="2017-05-18T10:06:00Z">
        <w:r>
          <w:rPr>
            <w:rFonts w:cs="Arial"/>
            <w:sz w:val="24"/>
            <w:lang w:val="en-GB"/>
          </w:rPr>
          <w:t>full</w:t>
        </w:r>
      </w:ins>
      <w:r w:rsidR="008E72B1" w:rsidRPr="00C84442">
        <w:rPr>
          <w:rFonts w:cs="Arial"/>
          <w:sz w:val="24"/>
          <w:lang w:val="en-GB"/>
        </w:rPr>
        <w:t xml:space="preserve"> value </w:t>
      </w:r>
      <w:del w:id="163" w:author="Peter Bihr" w:date="2017-05-18T10:06:00Z">
        <w:r w:rsidR="008E72B1" w:rsidRPr="00C84442">
          <w:rPr>
            <w:rFonts w:cs="Arial"/>
            <w:sz w:val="24"/>
            <w:lang w:val="en-GB"/>
          </w:rPr>
          <w:delText xml:space="preserve">not </w:delText>
        </w:r>
      </w:del>
      <w:r>
        <w:rPr>
          <w:rFonts w:cs="Arial"/>
          <w:sz w:val="24"/>
          <w:lang w:val="en-GB"/>
        </w:rPr>
        <w:t xml:space="preserve">before it has been brought </w:t>
      </w:r>
      <w:del w:id="164" w:author="Peter Bihr" w:date="2017-05-18T10:06:00Z">
        <w:r w:rsidR="008E72B1" w:rsidRPr="00C84442">
          <w:rPr>
            <w:rFonts w:cs="Arial"/>
            <w:sz w:val="24"/>
            <w:lang w:val="en-GB"/>
          </w:rPr>
          <w:delText>in to</w:delText>
        </w:r>
      </w:del>
      <w:ins w:id="165" w:author="Peter Bihr" w:date="2017-05-18T10:06:00Z">
        <w:r>
          <w:rPr>
            <w:rFonts w:cs="Arial"/>
            <w:sz w:val="24"/>
            <w:lang w:val="en-GB"/>
          </w:rPr>
          <w:t>in</w:t>
        </w:r>
        <w:r w:rsidR="008E72B1" w:rsidRPr="00C84442">
          <w:rPr>
            <w:rFonts w:cs="Arial"/>
            <w:sz w:val="24"/>
            <w:lang w:val="en-GB"/>
          </w:rPr>
          <w:t>to</w:t>
        </w:r>
      </w:ins>
      <w:r w:rsidR="008E72B1" w:rsidRPr="00C84442">
        <w:rPr>
          <w:rFonts w:cs="Arial"/>
          <w:sz w:val="24"/>
          <w:lang w:val="en-GB"/>
        </w:rPr>
        <w:t xml:space="preserve"> the context of memories, dreams</w:t>
      </w:r>
      <w:ins w:id="166" w:author="Peter Bihr" w:date="2017-05-18T10:06:00Z">
        <w:r>
          <w:rPr>
            <w:rFonts w:cs="Arial"/>
            <w:sz w:val="24"/>
            <w:lang w:val="en-GB"/>
          </w:rPr>
          <w:t>,</w:t>
        </w:r>
      </w:ins>
      <w:r w:rsidR="008E72B1" w:rsidRPr="00C84442">
        <w:rPr>
          <w:rFonts w:cs="Arial"/>
          <w:sz w:val="24"/>
          <w:lang w:val="en-GB"/>
        </w:rPr>
        <w:t xml:space="preserve"> and emotions of an individual</w:t>
      </w:r>
      <w:del w:id="167" w:author="Peter Bihr" w:date="2017-05-18T10:06:00Z">
        <w:r w:rsidR="008E72B1" w:rsidRPr="00C84442">
          <w:rPr>
            <w:rFonts w:cs="Arial"/>
            <w:sz w:val="24"/>
            <w:lang w:val="en-GB"/>
          </w:rPr>
          <w:delText xml:space="preserve"> human</w:delText>
        </w:r>
      </w:del>
      <w:r w:rsidR="008E72B1" w:rsidRPr="00C84442">
        <w:rPr>
          <w:rFonts w:cs="Arial"/>
          <w:sz w:val="24"/>
          <w:lang w:val="en-GB"/>
        </w:rPr>
        <w:t xml:space="preserve">. </w:t>
      </w:r>
    </w:p>
    <w:p w14:paraId="49127B23" w14:textId="77777777" w:rsidR="00124118" w:rsidRPr="00C84442" w:rsidRDefault="00124118" w:rsidP="000F31BD">
      <w:pPr>
        <w:widowControl w:val="0"/>
        <w:autoSpaceDE w:val="0"/>
        <w:autoSpaceDN w:val="0"/>
        <w:adjustRightInd w:val="0"/>
        <w:spacing w:after="0"/>
        <w:rPr>
          <w:rFonts w:cs="Arial"/>
          <w:sz w:val="24"/>
          <w:lang w:val="en-GB"/>
        </w:rPr>
      </w:pPr>
    </w:p>
    <w:p w14:paraId="650AB6C5" w14:textId="7448FA74" w:rsidR="00640E0B" w:rsidRPr="00C84442" w:rsidRDefault="008E72B1" w:rsidP="000F31BD">
      <w:pPr>
        <w:widowControl w:val="0"/>
        <w:autoSpaceDE w:val="0"/>
        <w:autoSpaceDN w:val="0"/>
        <w:adjustRightInd w:val="0"/>
        <w:spacing w:after="0"/>
        <w:rPr>
          <w:rFonts w:cs="Arial"/>
          <w:sz w:val="24"/>
          <w:lang w:val="en-GB"/>
        </w:rPr>
      </w:pPr>
      <w:r w:rsidRPr="00C84442">
        <w:rPr>
          <w:rFonts w:cs="Arial"/>
          <w:sz w:val="24"/>
          <w:lang w:val="en-GB"/>
        </w:rPr>
        <w:lastRenderedPageBreak/>
        <w:t xml:space="preserve">Experiences are always individual and are created by nobody </w:t>
      </w:r>
      <w:del w:id="168" w:author="Peter Bihr" w:date="2017-05-18T10:06:00Z">
        <w:r w:rsidRPr="00C84442">
          <w:rPr>
            <w:rFonts w:cs="Arial"/>
            <w:sz w:val="24"/>
            <w:lang w:val="en-GB"/>
          </w:rPr>
          <w:delText>else</w:delText>
        </w:r>
      </w:del>
      <w:ins w:id="169" w:author="Peter Bihr" w:date="2017-05-18T10:06:00Z">
        <w:r w:rsidR="00B22133">
          <w:rPr>
            <w:rFonts w:cs="Arial"/>
            <w:sz w:val="24"/>
            <w:lang w:val="en-GB"/>
          </w:rPr>
          <w:t>other</w:t>
        </w:r>
      </w:ins>
      <w:r w:rsidRPr="00C84442">
        <w:rPr>
          <w:rFonts w:cs="Arial"/>
          <w:sz w:val="24"/>
          <w:lang w:val="en-GB"/>
        </w:rPr>
        <w:t xml:space="preserve"> than the </w:t>
      </w:r>
      <w:del w:id="170" w:author="Peter Bihr" w:date="2017-05-18T10:06:00Z">
        <w:r w:rsidRPr="00C84442">
          <w:rPr>
            <w:rFonts w:cs="Arial"/>
            <w:sz w:val="24"/>
            <w:lang w:val="en-GB"/>
          </w:rPr>
          <w:delText xml:space="preserve">user himself. </w:delText>
        </w:r>
        <w:r w:rsidR="00440505" w:rsidRPr="00C84442">
          <w:rPr>
            <w:rFonts w:cs="Arial"/>
            <w:sz w:val="24"/>
            <w:lang w:val="en-GB"/>
          </w:rPr>
          <w:delText xml:space="preserve">In this connection </w:delText>
        </w:r>
        <w:r w:rsidR="001B2D0A" w:rsidRPr="00C84442">
          <w:rPr>
            <w:rFonts w:cs="Arial"/>
            <w:sz w:val="24"/>
            <w:lang w:val="en-GB"/>
          </w:rPr>
          <w:delText>psychologist</w:delText>
        </w:r>
      </w:del>
      <w:ins w:id="171" w:author="Peter Bihr" w:date="2017-05-18T10:06:00Z">
        <w:r w:rsidRPr="00C84442">
          <w:rPr>
            <w:rFonts w:cs="Arial"/>
            <w:sz w:val="24"/>
            <w:lang w:val="en-GB"/>
          </w:rPr>
          <w:t>user</w:t>
        </w:r>
        <w:r w:rsidR="00B22133">
          <w:rPr>
            <w:rFonts w:cs="Arial"/>
            <w:sz w:val="24"/>
            <w:lang w:val="en-GB"/>
          </w:rPr>
          <w:t>s</w:t>
        </w:r>
        <w:r w:rsidRPr="00C84442">
          <w:rPr>
            <w:rFonts w:cs="Arial"/>
            <w:sz w:val="24"/>
            <w:lang w:val="en-GB"/>
          </w:rPr>
          <w:t xml:space="preserve"> </w:t>
        </w:r>
        <w:r w:rsidR="00B22133">
          <w:rPr>
            <w:rFonts w:cs="Arial"/>
            <w:sz w:val="24"/>
            <w:lang w:val="en-GB"/>
          </w:rPr>
          <w:t>themselves</w:t>
        </w:r>
        <w:r w:rsidRPr="00C84442">
          <w:rPr>
            <w:rFonts w:cs="Arial"/>
            <w:sz w:val="24"/>
            <w:lang w:val="en-GB"/>
          </w:rPr>
          <w:t xml:space="preserve">. </w:t>
        </w:r>
        <w:r w:rsidR="00B22133">
          <w:rPr>
            <w:rFonts w:cs="Arial"/>
            <w:sz w:val="24"/>
            <w:lang w:val="en-GB"/>
          </w:rPr>
          <w:t>P</w:t>
        </w:r>
        <w:r w:rsidR="001B2D0A" w:rsidRPr="00C84442">
          <w:rPr>
            <w:rFonts w:cs="Arial"/>
            <w:sz w:val="24"/>
            <w:lang w:val="en-GB"/>
          </w:rPr>
          <w:t>sychologist</w:t>
        </w:r>
      </w:ins>
      <w:r w:rsidR="001B2D0A" w:rsidRPr="00C84442">
        <w:rPr>
          <w:rFonts w:cs="Arial"/>
          <w:sz w:val="24"/>
          <w:lang w:val="en-GB"/>
        </w:rPr>
        <w:t xml:space="preserve"> </w:t>
      </w:r>
      <w:r w:rsidR="00440505" w:rsidRPr="00C84442">
        <w:rPr>
          <w:rFonts w:cs="Arial"/>
          <w:sz w:val="24"/>
          <w:lang w:val="en-GB"/>
        </w:rPr>
        <w:t>and professor at the O</w:t>
      </w:r>
      <w:r w:rsidR="00977B95" w:rsidRPr="00C84442">
        <w:rPr>
          <w:rFonts w:cs="Arial"/>
          <w:sz w:val="24"/>
          <w:lang w:val="en-GB"/>
        </w:rPr>
        <w:t>hio State University</w:t>
      </w:r>
      <w:del w:id="172" w:author="Peter Bihr" w:date="2017-05-18T10:06:00Z">
        <w:r w:rsidR="00440505" w:rsidRPr="00C84442">
          <w:rPr>
            <w:rFonts w:cs="Arial"/>
            <w:sz w:val="24"/>
            <w:lang w:val="en-GB"/>
          </w:rPr>
          <w:delText>,</w:delText>
        </w:r>
      </w:del>
      <w:r w:rsidR="00B22133">
        <w:rPr>
          <w:rFonts w:cs="Arial"/>
          <w:sz w:val="24"/>
          <w:lang w:val="en-GB"/>
        </w:rPr>
        <w:t xml:space="preserve"> </w:t>
      </w:r>
      <w:r w:rsidR="00EA2757" w:rsidRPr="00C84442">
        <w:rPr>
          <w:rFonts w:cs="Arial"/>
          <w:sz w:val="24"/>
          <w:lang w:val="en-GB"/>
        </w:rPr>
        <w:t xml:space="preserve">Dr. </w:t>
      </w:r>
      <w:r w:rsidR="00440505" w:rsidRPr="00C84442">
        <w:rPr>
          <w:rFonts w:cs="Arial"/>
          <w:sz w:val="24"/>
          <w:lang w:val="en-GB"/>
        </w:rPr>
        <w:t>Elizabeth Sanders</w:t>
      </w:r>
      <w:del w:id="173" w:author="Peter Bihr" w:date="2017-05-18T10:06:00Z">
        <w:r w:rsidR="006C384A" w:rsidRPr="00C84442">
          <w:rPr>
            <w:rFonts w:cs="Arial"/>
            <w:sz w:val="24"/>
            <w:lang w:val="en-GB"/>
          </w:rPr>
          <w:delText>,</w:delText>
        </w:r>
      </w:del>
      <w:ins w:id="174" w:author="Peter Bihr" w:date="2017-05-18T10:06:00Z">
        <w:r w:rsidR="00B22133">
          <w:rPr>
            <w:rFonts w:cs="Arial"/>
            <w:sz w:val="24"/>
            <w:lang w:val="en-GB"/>
          </w:rPr>
          <w:t xml:space="preserve"> even</w:t>
        </w:r>
      </w:ins>
      <w:r w:rsidR="00B22133">
        <w:rPr>
          <w:rFonts w:cs="Arial"/>
          <w:sz w:val="24"/>
          <w:lang w:val="en-GB"/>
        </w:rPr>
        <w:t xml:space="preserve"> </w:t>
      </w:r>
      <w:r w:rsidR="00440505" w:rsidRPr="00C84442">
        <w:rPr>
          <w:rFonts w:cs="Arial"/>
          <w:sz w:val="24"/>
          <w:lang w:val="en-GB"/>
        </w:rPr>
        <w:t xml:space="preserve">explicitly </w:t>
      </w:r>
      <w:proofErr w:type="gramStart"/>
      <w:r w:rsidR="00440505" w:rsidRPr="00C84442">
        <w:rPr>
          <w:rFonts w:cs="Arial"/>
          <w:sz w:val="24"/>
          <w:lang w:val="en-GB"/>
        </w:rPr>
        <w:t>negates</w:t>
      </w:r>
      <w:proofErr w:type="gramEnd"/>
      <w:r w:rsidR="00440505" w:rsidRPr="00C84442">
        <w:rPr>
          <w:rFonts w:cs="Arial"/>
          <w:sz w:val="24"/>
          <w:lang w:val="en-GB"/>
        </w:rPr>
        <w:t xml:space="preserve"> the term “experience design“: “T</w:t>
      </w:r>
      <w:r w:rsidR="00E6440C" w:rsidRPr="00C84442">
        <w:rPr>
          <w:rFonts w:cs="Arial"/>
          <w:sz w:val="24"/>
          <w:lang w:val="en-GB"/>
        </w:rPr>
        <w:t>here is no such thing as experience design. You can’t design experience because experiencing is in people. You can design for experiencing, however. You can design the scaffolding or infrastructure that people can use to create their own experiences.” (Sanders, 2001)</w:t>
      </w:r>
    </w:p>
    <w:p w14:paraId="6712813A" w14:textId="77777777" w:rsidR="003B196F" w:rsidRPr="00C84442" w:rsidRDefault="003B196F" w:rsidP="000F31BD">
      <w:pPr>
        <w:widowControl w:val="0"/>
        <w:autoSpaceDE w:val="0"/>
        <w:autoSpaceDN w:val="0"/>
        <w:adjustRightInd w:val="0"/>
        <w:spacing w:after="0"/>
        <w:rPr>
          <w:rFonts w:cs="Arial"/>
          <w:sz w:val="24"/>
          <w:lang w:val="en-GB"/>
        </w:rPr>
      </w:pPr>
    </w:p>
    <w:p w14:paraId="4BF469DB" w14:textId="2EBD1C24" w:rsidR="00440505" w:rsidRPr="00C84442" w:rsidRDefault="00EA2757" w:rsidP="000F31BD">
      <w:pPr>
        <w:widowControl w:val="0"/>
        <w:autoSpaceDE w:val="0"/>
        <w:autoSpaceDN w:val="0"/>
        <w:adjustRightInd w:val="0"/>
        <w:spacing w:after="0"/>
        <w:rPr>
          <w:rFonts w:cs="Arial"/>
          <w:sz w:val="24"/>
          <w:lang w:val="en-GB"/>
        </w:rPr>
      </w:pPr>
      <w:r w:rsidRPr="00C84442">
        <w:rPr>
          <w:rFonts w:cs="Arial"/>
          <w:sz w:val="24"/>
          <w:lang w:val="en-GB"/>
        </w:rPr>
        <w:t xml:space="preserve">Dr. </w:t>
      </w:r>
      <w:r w:rsidR="00440505" w:rsidRPr="00C84442">
        <w:rPr>
          <w:rFonts w:cs="Arial"/>
          <w:sz w:val="24"/>
          <w:lang w:val="en-GB"/>
        </w:rPr>
        <w:t xml:space="preserve">Marc Hassenzahl, </w:t>
      </w:r>
      <w:r w:rsidRPr="00C84442">
        <w:rPr>
          <w:rFonts w:cs="Arial"/>
          <w:sz w:val="24"/>
          <w:lang w:val="en-GB"/>
        </w:rPr>
        <w:t xml:space="preserve">Psychologist and </w:t>
      </w:r>
      <w:del w:id="175" w:author="Peter Bihr" w:date="2017-05-18T10:06:00Z">
        <w:r w:rsidR="00440505" w:rsidRPr="00C84442">
          <w:rPr>
            <w:rFonts w:cs="Arial"/>
            <w:sz w:val="24"/>
            <w:lang w:val="en-GB"/>
          </w:rPr>
          <w:delText>Professor</w:delText>
        </w:r>
      </w:del>
      <w:ins w:id="176" w:author="Peter Bihr" w:date="2017-05-18T10:06:00Z">
        <w:r w:rsidR="00B22133">
          <w:rPr>
            <w:rFonts w:cs="Arial"/>
            <w:sz w:val="24"/>
            <w:lang w:val="en-GB"/>
          </w:rPr>
          <w:t>p</w:t>
        </w:r>
        <w:r w:rsidR="00440505" w:rsidRPr="00C84442">
          <w:rPr>
            <w:rFonts w:cs="Arial"/>
            <w:sz w:val="24"/>
            <w:lang w:val="en-GB"/>
          </w:rPr>
          <w:t>rofessor</w:t>
        </w:r>
      </w:ins>
      <w:r w:rsidR="00440505" w:rsidRPr="00C84442">
        <w:rPr>
          <w:rFonts w:cs="Arial"/>
          <w:sz w:val="24"/>
          <w:lang w:val="en-GB"/>
        </w:rPr>
        <w:t xml:space="preserve"> at </w:t>
      </w:r>
      <w:r w:rsidRPr="00C84442">
        <w:rPr>
          <w:rFonts w:cs="Arial"/>
          <w:sz w:val="24"/>
          <w:lang w:val="en-GB"/>
        </w:rPr>
        <w:t>th</w:t>
      </w:r>
      <w:r w:rsidR="00977B95" w:rsidRPr="00C84442">
        <w:rPr>
          <w:rFonts w:cs="Arial"/>
          <w:sz w:val="24"/>
          <w:lang w:val="en-GB"/>
        </w:rPr>
        <w:t>e University Siegen</w:t>
      </w:r>
      <w:r w:rsidR="004B73C6" w:rsidRPr="00C84442">
        <w:rPr>
          <w:rFonts w:cs="Arial"/>
          <w:sz w:val="24"/>
          <w:lang w:val="en-GB"/>
        </w:rPr>
        <w:t>,</w:t>
      </w:r>
      <w:r w:rsidR="00977B95" w:rsidRPr="00C84442">
        <w:rPr>
          <w:rFonts w:cs="Arial"/>
          <w:sz w:val="24"/>
          <w:lang w:val="en-GB"/>
        </w:rPr>
        <w:t xml:space="preserve"> </w:t>
      </w:r>
      <w:r w:rsidR="004B73C6" w:rsidRPr="00C84442">
        <w:rPr>
          <w:rFonts w:cs="Arial"/>
          <w:sz w:val="24"/>
          <w:lang w:val="en-GB"/>
        </w:rPr>
        <w:t xml:space="preserve">considers </w:t>
      </w:r>
      <w:r w:rsidR="00977B95" w:rsidRPr="00C84442">
        <w:rPr>
          <w:rFonts w:cs="Arial"/>
          <w:sz w:val="24"/>
          <w:lang w:val="en-GB"/>
        </w:rPr>
        <w:t xml:space="preserve">things </w:t>
      </w:r>
      <w:r w:rsidR="000223E1" w:rsidRPr="00C84442">
        <w:rPr>
          <w:rFonts w:cs="Arial"/>
          <w:sz w:val="24"/>
          <w:lang w:val="en-GB"/>
        </w:rPr>
        <w:t>(</w:t>
      </w:r>
      <w:r w:rsidR="00977B95" w:rsidRPr="00C84442">
        <w:rPr>
          <w:rFonts w:cs="Arial"/>
          <w:sz w:val="24"/>
          <w:lang w:val="en-GB"/>
        </w:rPr>
        <w:t>and</w:t>
      </w:r>
      <w:r w:rsidRPr="00C84442">
        <w:rPr>
          <w:rFonts w:cs="Arial"/>
          <w:sz w:val="24"/>
          <w:lang w:val="en-GB"/>
        </w:rPr>
        <w:t xml:space="preserve"> technology</w:t>
      </w:r>
      <w:r w:rsidR="000223E1" w:rsidRPr="00C84442">
        <w:rPr>
          <w:rFonts w:cs="Arial"/>
          <w:sz w:val="24"/>
          <w:lang w:val="en-GB"/>
        </w:rPr>
        <w:t>)</w:t>
      </w:r>
      <w:r w:rsidRPr="00C84442">
        <w:rPr>
          <w:rFonts w:cs="Arial"/>
          <w:sz w:val="24"/>
          <w:lang w:val="en-GB"/>
        </w:rPr>
        <w:t xml:space="preserve"> as an omnipresent companion in our daily lives</w:t>
      </w:r>
      <w:r w:rsidR="00977B95" w:rsidRPr="00C84442">
        <w:rPr>
          <w:rFonts w:cs="Arial"/>
          <w:sz w:val="24"/>
          <w:lang w:val="en-GB"/>
        </w:rPr>
        <w:t>. H</w:t>
      </w:r>
      <w:r w:rsidR="00B22133">
        <w:rPr>
          <w:rFonts w:cs="Arial"/>
          <w:sz w:val="24"/>
          <w:lang w:val="en-GB"/>
        </w:rPr>
        <w:t xml:space="preserve">e </w:t>
      </w:r>
      <w:r w:rsidR="00053CF2" w:rsidRPr="00C84442">
        <w:rPr>
          <w:rFonts w:cs="Arial"/>
          <w:sz w:val="24"/>
          <w:lang w:val="en-GB"/>
        </w:rPr>
        <w:t>ascertains</w:t>
      </w:r>
      <w:r w:rsidR="00977B95" w:rsidRPr="00C84442">
        <w:rPr>
          <w:rFonts w:cs="Arial"/>
          <w:sz w:val="24"/>
          <w:lang w:val="en-GB"/>
        </w:rPr>
        <w:t xml:space="preserve"> that</w:t>
      </w:r>
      <w:r w:rsidR="001223B8" w:rsidRPr="00C84442">
        <w:rPr>
          <w:rFonts w:cs="Arial"/>
          <w:sz w:val="24"/>
          <w:lang w:val="en-GB"/>
        </w:rPr>
        <w:t xml:space="preserve"> they “play a role as fa</w:t>
      </w:r>
      <w:r w:rsidRPr="00C84442">
        <w:rPr>
          <w:rFonts w:cs="Arial"/>
          <w:sz w:val="24"/>
          <w:lang w:val="en-GB"/>
        </w:rPr>
        <w:t xml:space="preserve">cilitator, creator and mediator of experiences. </w:t>
      </w:r>
      <w:r w:rsidR="00B93652" w:rsidRPr="00C84442">
        <w:rPr>
          <w:rFonts w:cs="Arial"/>
          <w:sz w:val="24"/>
          <w:lang w:val="en-GB"/>
        </w:rPr>
        <w:t>In r</w:t>
      </w:r>
      <w:r w:rsidR="003433AD" w:rsidRPr="00C84442">
        <w:rPr>
          <w:rFonts w:cs="Arial"/>
          <w:sz w:val="24"/>
          <w:lang w:val="en-GB"/>
        </w:rPr>
        <w:t xml:space="preserve">etrospect, some of them will even define our selves. </w:t>
      </w:r>
      <w:r w:rsidR="00053CF2" w:rsidRPr="00C84442">
        <w:rPr>
          <w:rFonts w:cs="Arial"/>
          <w:sz w:val="24"/>
          <w:lang w:val="en-GB"/>
        </w:rPr>
        <w:t>[</w:t>
      </w:r>
      <w:r w:rsidR="003433AD" w:rsidRPr="00C84442">
        <w:rPr>
          <w:rFonts w:cs="Arial"/>
          <w:sz w:val="24"/>
          <w:lang w:val="en-GB"/>
        </w:rPr>
        <w:t>…</w:t>
      </w:r>
      <w:r w:rsidR="00053CF2" w:rsidRPr="00C84442">
        <w:rPr>
          <w:rFonts w:cs="Arial"/>
          <w:sz w:val="24"/>
          <w:lang w:val="en-GB"/>
        </w:rPr>
        <w:t>]</w:t>
      </w:r>
      <w:r w:rsidR="003433AD" w:rsidRPr="00C84442">
        <w:rPr>
          <w:rFonts w:cs="Arial"/>
          <w:sz w:val="24"/>
          <w:lang w:val="en-GB"/>
        </w:rPr>
        <w:t xml:space="preserve"> By that, technology gets </w:t>
      </w:r>
      <w:proofErr w:type="gramStart"/>
      <w:r w:rsidR="003433AD" w:rsidRPr="00C84442">
        <w:rPr>
          <w:rFonts w:cs="Arial"/>
          <w:sz w:val="24"/>
          <w:lang w:val="en-GB"/>
        </w:rPr>
        <w:t>its</w:t>
      </w:r>
      <w:proofErr w:type="gramEnd"/>
      <w:r w:rsidR="003433AD" w:rsidRPr="00C84442">
        <w:rPr>
          <w:rFonts w:cs="Arial"/>
          <w:sz w:val="24"/>
          <w:lang w:val="en-GB"/>
        </w:rPr>
        <w:t xml:space="preserve"> meaning through providing experiences, which in turn are crucial ingredients of our identities.</w:t>
      </w:r>
      <w:r w:rsidRPr="00C84442">
        <w:rPr>
          <w:rFonts w:cs="Arial"/>
          <w:sz w:val="24"/>
          <w:lang w:val="en-GB"/>
        </w:rPr>
        <w:t>“</w:t>
      </w:r>
      <w:r w:rsidR="003433AD" w:rsidRPr="00C84442">
        <w:rPr>
          <w:rFonts w:cs="Arial"/>
          <w:sz w:val="24"/>
          <w:lang w:val="en-GB"/>
        </w:rPr>
        <w:t xml:space="preserve"> (Hassenzahl 2010)</w:t>
      </w:r>
      <w:r w:rsidR="000223E1" w:rsidRPr="00C84442">
        <w:rPr>
          <w:rFonts w:cs="Arial"/>
          <w:sz w:val="24"/>
          <w:lang w:val="en-GB"/>
        </w:rPr>
        <w:t xml:space="preserve"> </w:t>
      </w:r>
    </w:p>
    <w:p w14:paraId="7A8DE3F3" w14:textId="77777777" w:rsidR="00053CF2" w:rsidRPr="00C84442" w:rsidRDefault="00053CF2" w:rsidP="000F31BD">
      <w:pPr>
        <w:widowControl w:val="0"/>
        <w:autoSpaceDE w:val="0"/>
        <w:autoSpaceDN w:val="0"/>
        <w:adjustRightInd w:val="0"/>
        <w:spacing w:after="0"/>
        <w:rPr>
          <w:rFonts w:cs="Arial"/>
          <w:sz w:val="24"/>
          <w:lang w:val="en-GB"/>
        </w:rPr>
      </w:pPr>
    </w:p>
    <w:p w14:paraId="306EE8F9" w14:textId="27BF9FB2" w:rsidR="007A609C" w:rsidRDefault="0035547E" w:rsidP="000F31BD">
      <w:pPr>
        <w:widowControl w:val="0"/>
        <w:autoSpaceDE w:val="0"/>
        <w:autoSpaceDN w:val="0"/>
        <w:adjustRightInd w:val="0"/>
        <w:spacing w:after="0"/>
        <w:rPr>
          <w:rFonts w:cs="Arial"/>
          <w:sz w:val="24"/>
          <w:lang w:val="en-GB"/>
        </w:rPr>
      </w:pPr>
      <w:r w:rsidRPr="006A3C53">
        <w:rPr>
          <w:rFonts w:cs="Arial"/>
          <w:sz w:val="24"/>
          <w:lang w:val="en-GB"/>
        </w:rPr>
        <w:t>In summary</w:t>
      </w:r>
      <w:ins w:id="177" w:author="Peter Bihr" w:date="2017-05-18T10:06:00Z">
        <w:r w:rsidR="00B22133" w:rsidRPr="006A3C53">
          <w:rPr>
            <w:rFonts w:cs="Arial"/>
            <w:sz w:val="24"/>
            <w:lang w:val="en-GB"/>
          </w:rPr>
          <w:t>,</w:t>
        </w:r>
      </w:ins>
      <w:r w:rsidRPr="006A3C53">
        <w:rPr>
          <w:rFonts w:cs="Arial"/>
          <w:sz w:val="24"/>
          <w:lang w:val="en-GB"/>
        </w:rPr>
        <w:t xml:space="preserve"> </w:t>
      </w:r>
      <w:r w:rsidR="00E6654D" w:rsidRPr="006A3C53">
        <w:rPr>
          <w:rFonts w:cs="Arial"/>
          <w:sz w:val="24"/>
          <w:lang w:val="en-GB"/>
        </w:rPr>
        <w:t xml:space="preserve">experience designers </w:t>
      </w:r>
      <w:r w:rsidR="00D455E6" w:rsidRPr="006A3C53">
        <w:rPr>
          <w:rFonts w:cs="Arial"/>
          <w:sz w:val="24"/>
          <w:lang w:val="en-GB"/>
        </w:rPr>
        <w:t xml:space="preserve">have a great responsibility. They </w:t>
      </w:r>
      <w:r w:rsidR="000223E1" w:rsidRPr="006A3C53">
        <w:rPr>
          <w:rFonts w:cs="Arial"/>
          <w:sz w:val="24"/>
          <w:lang w:val="en-GB"/>
        </w:rPr>
        <w:t>facilitate</w:t>
      </w:r>
      <w:r w:rsidR="00E6654D" w:rsidRPr="006A3C53">
        <w:rPr>
          <w:rFonts w:cs="Arial"/>
          <w:sz w:val="24"/>
          <w:lang w:val="en-GB"/>
        </w:rPr>
        <w:t xml:space="preserve"> the environment </w:t>
      </w:r>
      <w:r w:rsidR="00D455E6" w:rsidRPr="006A3C53">
        <w:rPr>
          <w:rFonts w:cs="Arial"/>
          <w:sz w:val="24"/>
          <w:lang w:val="en-GB"/>
        </w:rPr>
        <w:t>t</w:t>
      </w:r>
      <w:r w:rsidR="0025328B" w:rsidRPr="006A3C53">
        <w:rPr>
          <w:rFonts w:cs="Arial"/>
          <w:sz w:val="24"/>
          <w:lang w:val="en-GB"/>
        </w:rPr>
        <w:t>o</w:t>
      </w:r>
      <w:r w:rsidR="00D455E6" w:rsidRPr="006A3C53">
        <w:rPr>
          <w:rFonts w:cs="Arial"/>
          <w:sz w:val="24"/>
          <w:lang w:val="en-GB"/>
        </w:rPr>
        <w:t xml:space="preserve"> enable</w:t>
      </w:r>
      <w:r w:rsidR="00E6654D" w:rsidRPr="006A3C53">
        <w:rPr>
          <w:rFonts w:cs="Arial"/>
          <w:sz w:val="24"/>
          <w:lang w:val="en-GB"/>
        </w:rPr>
        <w:t xml:space="preserve"> users to </w:t>
      </w:r>
      <w:r w:rsidR="003814B2" w:rsidRPr="006A3C53">
        <w:rPr>
          <w:rFonts w:cs="Arial"/>
          <w:sz w:val="24"/>
          <w:lang w:val="en-GB"/>
        </w:rPr>
        <w:t xml:space="preserve">autonomously </w:t>
      </w:r>
      <w:del w:id="178" w:author="Peter Bihr" w:date="2017-05-18T10:06:00Z">
        <w:r w:rsidR="0025328B" w:rsidRPr="00C84442">
          <w:rPr>
            <w:rFonts w:cs="Arial"/>
            <w:sz w:val="24"/>
            <w:lang w:val="en-GB"/>
          </w:rPr>
          <w:delText>creating</w:delText>
        </w:r>
      </w:del>
      <w:ins w:id="179" w:author="Peter Bihr" w:date="2017-05-18T10:06:00Z">
        <w:r w:rsidR="0025328B" w:rsidRPr="006A3C53">
          <w:rPr>
            <w:rFonts w:cs="Arial"/>
            <w:sz w:val="24"/>
            <w:lang w:val="en-GB"/>
          </w:rPr>
          <w:t>creat</w:t>
        </w:r>
        <w:r w:rsidR="00B22133" w:rsidRPr="006A3C53">
          <w:rPr>
            <w:rFonts w:cs="Arial"/>
            <w:sz w:val="24"/>
            <w:lang w:val="en-GB"/>
          </w:rPr>
          <w:t>e</w:t>
        </w:r>
      </w:ins>
      <w:r w:rsidR="00E6654D" w:rsidRPr="006A3C53">
        <w:rPr>
          <w:rFonts w:cs="Arial"/>
          <w:sz w:val="24"/>
          <w:lang w:val="en-GB"/>
        </w:rPr>
        <w:t xml:space="preserve"> t</w:t>
      </w:r>
      <w:r w:rsidR="000223E1" w:rsidRPr="006A3C53">
        <w:rPr>
          <w:rFonts w:cs="Arial"/>
          <w:sz w:val="24"/>
          <w:lang w:val="en-GB"/>
        </w:rPr>
        <w:t>heir own individual experiences</w:t>
      </w:r>
      <w:r w:rsidR="00E6654D" w:rsidRPr="006A3C53">
        <w:rPr>
          <w:rFonts w:cs="Arial"/>
          <w:sz w:val="24"/>
          <w:lang w:val="en-GB"/>
        </w:rPr>
        <w:t xml:space="preserve"> </w:t>
      </w:r>
      <w:r w:rsidR="000223E1" w:rsidRPr="006A3C53">
        <w:rPr>
          <w:rFonts w:cs="Arial"/>
          <w:sz w:val="24"/>
          <w:lang w:val="en-GB"/>
        </w:rPr>
        <w:t>(</w:t>
      </w:r>
      <w:r w:rsidR="00E6654D" w:rsidRPr="006A3C53">
        <w:rPr>
          <w:rFonts w:cs="Arial"/>
          <w:sz w:val="24"/>
          <w:lang w:val="en-GB"/>
        </w:rPr>
        <w:t>and</w:t>
      </w:r>
      <w:del w:id="180" w:author="Peter Bihr" w:date="2017-05-18T10:06:00Z">
        <w:r w:rsidR="00E6654D" w:rsidRPr="00C84442">
          <w:rPr>
            <w:rFonts w:cs="Arial"/>
            <w:sz w:val="24"/>
            <w:lang w:val="en-GB"/>
          </w:rPr>
          <w:delText xml:space="preserve"> </w:delText>
        </w:r>
        <w:r w:rsidR="00CD4370" w:rsidRPr="00C84442">
          <w:rPr>
            <w:rFonts w:cs="Arial"/>
            <w:sz w:val="24"/>
            <w:lang w:val="en-GB"/>
          </w:rPr>
          <w:delText xml:space="preserve">– </w:delText>
        </w:r>
      </w:del>
      <w:ins w:id="181" w:author="Peter Bihr" w:date="2017-05-18T10:06:00Z">
        <w:r w:rsidR="00B22133" w:rsidRPr="006A3C53">
          <w:rPr>
            <w:rFonts w:cs="Arial"/>
            <w:sz w:val="24"/>
            <w:lang w:val="en-GB"/>
          </w:rPr>
          <w:t>—</w:t>
        </w:r>
      </w:ins>
      <w:r w:rsidR="00B22133" w:rsidRPr="006A3C53">
        <w:rPr>
          <w:rFonts w:cs="Arial"/>
          <w:sz w:val="24"/>
          <w:lang w:val="en-GB"/>
        </w:rPr>
        <w:t>following Dr. Hassenzahl</w:t>
      </w:r>
      <w:del w:id="182" w:author="Peter Bihr" w:date="2017-05-18T10:06:00Z">
        <w:r w:rsidR="00CD4370" w:rsidRPr="00C84442">
          <w:rPr>
            <w:rFonts w:cs="Arial"/>
            <w:sz w:val="24"/>
            <w:lang w:val="en-GB"/>
          </w:rPr>
          <w:delText xml:space="preserve"> – </w:delText>
        </w:r>
      </w:del>
      <w:ins w:id="183" w:author="Peter Bihr" w:date="2017-05-18T10:06:00Z">
        <w:r w:rsidR="00B22133" w:rsidRPr="006A3C53">
          <w:rPr>
            <w:rFonts w:cs="Arial"/>
            <w:sz w:val="24"/>
            <w:lang w:val="en-GB"/>
          </w:rPr>
          <w:t>—</w:t>
        </w:r>
      </w:ins>
      <w:r w:rsidR="00D25E02" w:rsidRPr="006A3C53">
        <w:rPr>
          <w:rFonts w:cs="Arial"/>
          <w:sz w:val="24"/>
          <w:lang w:val="en-GB"/>
        </w:rPr>
        <w:t xml:space="preserve">thereby </w:t>
      </w:r>
      <w:r w:rsidR="00E6654D" w:rsidRPr="006A3C53">
        <w:rPr>
          <w:rFonts w:cs="Arial"/>
          <w:sz w:val="24"/>
          <w:lang w:val="en-GB"/>
        </w:rPr>
        <w:t>their identities</w:t>
      </w:r>
      <w:r w:rsidR="000223E1" w:rsidRPr="006A3C53">
        <w:rPr>
          <w:rFonts w:cs="Arial"/>
          <w:sz w:val="24"/>
          <w:lang w:val="en-GB"/>
        </w:rPr>
        <w:t>)</w:t>
      </w:r>
      <w:r w:rsidR="00E6654D" w:rsidRPr="006A3C53">
        <w:rPr>
          <w:rFonts w:cs="Arial"/>
          <w:sz w:val="24"/>
          <w:lang w:val="en-GB"/>
        </w:rPr>
        <w:t xml:space="preserve">. </w:t>
      </w:r>
      <w:r w:rsidR="00E2009A" w:rsidRPr="006A3C53">
        <w:rPr>
          <w:rFonts w:cs="Arial"/>
          <w:sz w:val="24"/>
          <w:lang w:val="en-GB"/>
        </w:rPr>
        <w:t>Thus e</w:t>
      </w:r>
      <w:r w:rsidR="00AA1E56" w:rsidRPr="006A3C53">
        <w:rPr>
          <w:rFonts w:cs="Arial"/>
          <w:sz w:val="24"/>
          <w:lang w:val="en-GB"/>
        </w:rPr>
        <w:t xml:space="preserve">xperience design is not only </w:t>
      </w:r>
      <w:r w:rsidR="007A609C" w:rsidRPr="006A3C53">
        <w:rPr>
          <w:rFonts w:cs="Arial"/>
          <w:sz w:val="24"/>
          <w:lang w:val="en-GB"/>
        </w:rPr>
        <w:t>“</w:t>
      </w:r>
      <w:r w:rsidR="006A3C53" w:rsidRPr="006A3C53">
        <w:rPr>
          <w:rFonts w:cs="Arial"/>
          <w:sz w:val="24"/>
          <w:lang w:val="en-GB"/>
        </w:rPr>
        <w:t>user</w:t>
      </w:r>
      <w:del w:id="184" w:author="Peter Bihr" w:date="2017-05-18T10:06:00Z">
        <w:r w:rsidR="00AA1E56" w:rsidRPr="00C84442">
          <w:rPr>
            <w:rFonts w:cs="Arial"/>
            <w:sz w:val="24"/>
            <w:lang w:val="en-GB"/>
          </w:rPr>
          <w:delText xml:space="preserve"> </w:delText>
        </w:r>
      </w:del>
      <w:ins w:id="185" w:author="Peter Bihr" w:date="2017-05-18T10:06:00Z">
        <w:r w:rsidR="006A3C53" w:rsidRPr="006A3C53">
          <w:rPr>
            <w:rFonts w:cs="Arial"/>
            <w:sz w:val="24"/>
            <w:lang w:val="en-GB"/>
          </w:rPr>
          <w:t>-</w:t>
        </w:r>
      </w:ins>
      <w:r w:rsidR="00AA1E56" w:rsidRPr="006A3C53">
        <w:rPr>
          <w:rFonts w:cs="Arial"/>
          <w:sz w:val="24"/>
          <w:lang w:val="en-GB"/>
        </w:rPr>
        <w:t>centred</w:t>
      </w:r>
      <w:r w:rsidR="007A609C" w:rsidRPr="006A3C53">
        <w:rPr>
          <w:rFonts w:cs="Arial"/>
          <w:sz w:val="24"/>
          <w:lang w:val="en-GB"/>
        </w:rPr>
        <w:t>“</w:t>
      </w:r>
      <w:r w:rsidR="00AA1E56" w:rsidRPr="006A3C53">
        <w:rPr>
          <w:rFonts w:cs="Arial"/>
          <w:sz w:val="24"/>
          <w:lang w:val="en-GB"/>
        </w:rPr>
        <w:t xml:space="preserve">, but </w:t>
      </w:r>
      <w:r w:rsidRPr="006A3C53">
        <w:rPr>
          <w:rFonts w:cs="Arial"/>
          <w:sz w:val="24"/>
          <w:lang w:val="en-GB"/>
        </w:rPr>
        <w:t xml:space="preserve">also nearly </w:t>
      </w:r>
      <w:r w:rsidR="007A609C" w:rsidRPr="006A3C53">
        <w:rPr>
          <w:rFonts w:cs="Arial"/>
          <w:sz w:val="24"/>
          <w:lang w:val="en-GB"/>
        </w:rPr>
        <w:t>“</w:t>
      </w:r>
      <w:r w:rsidR="006A3C53" w:rsidRPr="006A3C53">
        <w:rPr>
          <w:rFonts w:cs="Arial"/>
          <w:sz w:val="24"/>
          <w:lang w:val="en-GB"/>
        </w:rPr>
        <w:t>individual</w:t>
      </w:r>
      <w:del w:id="186" w:author="Peter Bihr" w:date="2017-05-18T10:06:00Z">
        <w:r w:rsidR="00F47F6C" w:rsidRPr="00C84442">
          <w:rPr>
            <w:rFonts w:cs="Arial"/>
            <w:sz w:val="24"/>
            <w:lang w:val="en-GB"/>
          </w:rPr>
          <w:delText xml:space="preserve"> </w:delText>
        </w:r>
      </w:del>
      <w:ins w:id="187" w:author="Peter Bihr" w:date="2017-05-18T10:06:00Z">
        <w:r w:rsidR="006A3C53" w:rsidRPr="006A3C53">
          <w:rPr>
            <w:rFonts w:cs="Arial"/>
            <w:sz w:val="24"/>
            <w:lang w:val="en-GB"/>
          </w:rPr>
          <w:t>-</w:t>
        </w:r>
      </w:ins>
      <w:r w:rsidR="00F47F6C" w:rsidRPr="006A3C53">
        <w:rPr>
          <w:rFonts w:cs="Arial"/>
          <w:sz w:val="24"/>
          <w:lang w:val="en-GB"/>
        </w:rPr>
        <w:t>centred</w:t>
      </w:r>
      <w:r w:rsidR="007A609C" w:rsidRPr="006A3C53">
        <w:rPr>
          <w:rFonts w:cs="Arial"/>
          <w:sz w:val="24"/>
          <w:lang w:val="en-GB"/>
        </w:rPr>
        <w:t>“</w:t>
      </w:r>
      <w:r w:rsidR="00F47F6C" w:rsidRPr="006A3C53">
        <w:rPr>
          <w:rFonts w:cs="Arial"/>
          <w:sz w:val="24"/>
          <w:lang w:val="en-GB"/>
        </w:rPr>
        <w:t>.</w:t>
      </w:r>
      <w:r w:rsidR="00F47F6C" w:rsidRPr="00C84442">
        <w:rPr>
          <w:rFonts w:cs="Arial"/>
          <w:sz w:val="24"/>
          <w:lang w:val="en-GB"/>
        </w:rPr>
        <w:t xml:space="preserve"> </w:t>
      </w:r>
    </w:p>
    <w:p w14:paraId="29EC7080" w14:textId="77777777" w:rsidR="006A3C53" w:rsidRPr="00C84442" w:rsidRDefault="006A3C53" w:rsidP="000F31BD">
      <w:pPr>
        <w:widowControl w:val="0"/>
        <w:autoSpaceDE w:val="0"/>
        <w:autoSpaceDN w:val="0"/>
        <w:adjustRightInd w:val="0"/>
        <w:spacing w:after="0"/>
        <w:rPr>
          <w:ins w:id="188" w:author="Peter Bihr" w:date="2017-05-18T10:06:00Z"/>
          <w:rFonts w:cs="Arial"/>
          <w:sz w:val="24"/>
          <w:lang w:val="en-GB"/>
        </w:rPr>
      </w:pPr>
    </w:p>
    <w:p w14:paraId="6EA4A262" w14:textId="6B958B71" w:rsidR="0025328B" w:rsidRPr="00C84442" w:rsidRDefault="006A3C53" w:rsidP="000F31BD">
      <w:pPr>
        <w:widowControl w:val="0"/>
        <w:autoSpaceDE w:val="0"/>
        <w:autoSpaceDN w:val="0"/>
        <w:adjustRightInd w:val="0"/>
        <w:spacing w:after="0"/>
        <w:rPr>
          <w:rFonts w:cs="Arial"/>
          <w:sz w:val="24"/>
          <w:lang w:val="en-GB"/>
        </w:rPr>
      </w:pPr>
      <w:r>
        <w:rPr>
          <w:rFonts w:cs="Arial"/>
          <w:sz w:val="24"/>
          <w:lang w:val="en-GB"/>
        </w:rPr>
        <w:t>This doesn’t suggest</w:t>
      </w:r>
      <w:del w:id="189" w:author="Peter Bihr" w:date="2017-05-18T10:06:00Z">
        <w:r w:rsidR="007A609C" w:rsidRPr="00C84442">
          <w:rPr>
            <w:rFonts w:cs="Arial"/>
            <w:sz w:val="24"/>
            <w:lang w:val="en-GB"/>
          </w:rPr>
          <w:delText>,</w:delText>
        </w:r>
      </w:del>
      <w:ins w:id="190" w:author="Peter Bihr" w:date="2017-05-18T10:06:00Z">
        <w:r>
          <w:rPr>
            <w:rFonts w:cs="Arial"/>
            <w:sz w:val="24"/>
            <w:lang w:val="en-GB"/>
          </w:rPr>
          <w:t xml:space="preserve"> that</w:t>
        </w:r>
      </w:ins>
      <w:r w:rsidR="007A609C" w:rsidRPr="00C84442">
        <w:rPr>
          <w:rFonts w:cs="Arial"/>
          <w:sz w:val="24"/>
          <w:lang w:val="en-GB"/>
        </w:rPr>
        <w:t xml:space="preserve"> design should embrace every thinkable single user and turn</w:t>
      </w:r>
      <w:r w:rsidR="0072197B" w:rsidRPr="00C84442">
        <w:rPr>
          <w:rFonts w:cs="Arial"/>
          <w:sz w:val="24"/>
          <w:lang w:val="en-GB"/>
        </w:rPr>
        <w:t xml:space="preserve"> back</w:t>
      </w:r>
      <w:r w:rsidR="007A609C" w:rsidRPr="00C84442">
        <w:rPr>
          <w:rFonts w:cs="Arial"/>
          <w:sz w:val="24"/>
          <w:lang w:val="en-GB"/>
        </w:rPr>
        <w:t xml:space="preserve"> to custom-built machinery</w:t>
      </w:r>
      <w:r w:rsidR="0072197B" w:rsidRPr="00C84442">
        <w:rPr>
          <w:rFonts w:cs="Arial"/>
          <w:sz w:val="24"/>
          <w:lang w:val="en-GB"/>
        </w:rPr>
        <w:t xml:space="preserve">. </w:t>
      </w:r>
      <w:del w:id="191" w:author="Peter Bihr" w:date="2017-05-18T10:06:00Z">
        <w:r w:rsidR="0072197B" w:rsidRPr="00C84442">
          <w:rPr>
            <w:rFonts w:cs="Arial"/>
            <w:sz w:val="24"/>
            <w:lang w:val="en-GB"/>
          </w:rPr>
          <w:delText>The</w:delText>
        </w:r>
      </w:del>
      <w:ins w:id="192" w:author="Peter Bihr" w:date="2017-05-18T10:06:00Z">
        <w:r>
          <w:rPr>
            <w:rFonts w:cs="Arial"/>
            <w:sz w:val="24"/>
            <w:lang w:val="en-GB"/>
          </w:rPr>
          <w:t>But the</w:t>
        </w:r>
      </w:ins>
      <w:r w:rsidR="007A609C" w:rsidRPr="00C84442">
        <w:rPr>
          <w:rFonts w:cs="Arial"/>
          <w:sz w:val="24"/>
          <w:lang w:val="en-GB"/>
        </w:rPr>
        <w:t xml:space="preserve"> viewpoint </w:t>
      </w:r>
      <w:r>
        <w:rPr>
          <w:rFonts w:cs="Arial"/>
          <w:sz w:val="24"/>
          <w:lang w:val="en-GB"/>
        </w:rPr>
        <w:t>cited above</w:t>
      </w:r>
      <w:del w:id="193" w:author="Peter Bihr" w:date="2017-05-18T10:06:00Z">
        <w:r w:rsidR="0072197B" w:rsidRPr="00C84442">
          <w:rPr>
            <w:rFonts w:cs="Arial"/>
            <w:sz w:val="24"/>
            <w:lang w:val="en-GB"/>
          </w:rPr>
          <w:delText>, just</w:delText>
        </w:r>
      </w:del>
      <w:r w:rsidR="0072197B" w:rsidRPr="00C84442">
        <w:rPr>
          <w:rFonts w:cs="Arial"/>
          <w:sz w:val="24"/>
          <w:lang w:val="en-GB"/>
        </w:rPr>
        <w:t xml:space="preserve"> </w:t>
      </w:r>
      <w:r w:rsidR="007A609C" w:rsidRPr="00C84442">
        <w:rPr>
          <w:rFonts w:cs="Arial"/>
          <w:sz w:val="24"/>
          <w:lang w:val="en-GB"/>
        </w:rPr>
        <w:t>changes another</w:t>
      </w:r>
      <w:r w:rsidR="0072197B" w:rsidRPr="00C84442">
        <w:rPr>
          <w:rFonts w:cs="Arial"/>
          <w:sz w:val="24"/>
          <w:lang w:val="en-GB"/>
        </w:rPr>
        <w:t xml:space="preserve"> traditional task of </w:t>
      </w:r>
      <w:del w:id="194" w:author="Peter Bihr" w:date="2017-05-18T10:06:00Z">
        <w:r w:rsidR="0072197B" w:rsidRPr="00C84442">
          <w:rPr>
            <w:rFonts w:cs="Arial"/>
            <w:sz w:val="24"/>
            <w:lang w:val="en-GB"/>
          </w:rPr>
          <w:delText>a designer:</w:delText>
        </w:r>
        <w:r w:rsidR="007A609C" w:rsidRPr="00C84442">
          <w:rPr>
            <w:rFonts w:cs="Arial"/>
            <w:sz w:val="24"/>
            <w:lang w:val="en-GB"/>
          </w:rPr>
          <w:delText xml:space="preserve"> He is</w:delText>
        </w:r>
      </w:del>
      <w:ins w:id="195" w:author="Peter Bihr" w:date="2017-05-18T10:06:00Z">
        <w:r>
          <w:rPr>
            <w:rFonts w:cs="Arial"/>
            <w:sz w:val="24"/>
            <w:lang w:val="en-GB"/>
          </w:rPr>
          <w:t>designers</w:t>
        </w:r>
        <w:r w:rsidR="0072197B" w:rsidRPr="00C84442">
          <w:rPr>
            <w:rFonts w:cs="Arial"/>
            <w:sz w:val="24"/>
            <w:lang w:val="en-GB"/>
          </w:rPr>
          <w:t>:</w:t>
        </w:r>
        <w:r w:rsidR="007A609C" w:rsidRPr="00C84442">
          <w:rPr>
            <w:rFonts w:cs="Arial"/>
            <w:sz w:val="24"/>
            <w:lang w:val="en-GB"/>
          </w:rPr>
          <w:t xml:space="preserve"> </w:t>
        </w:r>
        <w:r>
          <w:rPr>
            <w:rFonts w:cs="Arial"/>
            <w:sz w:val="24"/>
            <w:lang w:val="en-GB"/>
          </w:rPr>
          <w:t>They</w:t>
        </w:r>
        <w:r w:rsidR="007A609C" w:rsidRPr="00C84442">
          <w:rPr>
            <w:rFonts w:cs="Arial"/>
            <w:sz w:val="24"/>
            <w:lang w:val="en-GB"/>
          </w:rPr>
          <w:t xml:space="preserve"> </w:t>
        </w:r>
        <w:r>
          <w:rPr>
            <w:rFonts w:cs="Arial"/>
            <w:sz w:val="24"/>
            <w:lang w:val="en-GB"/>
          </w:rPr>
          <w:t>are</w:t>
        </w:r>
      </w:ins>
      <w:r w:rsidR="007A609C" w:rsidRPr="00C84442">
        <w:rPr>
          <w:rFonts w:cs="Arial"/>
          <w:sz w:val="24"/>
          <w:lang w:val="en-GB"/>
        </w:rPr>
        <w:t xml:space="preserve"> no longer responsible for a particular experience, predefined by design. </w:t>
      </w:r>
      <w:del w:id="196" w:author="Peter Bihr" w:date="2017-05-18T10:06:00Z">
        <w:r w:rsidR="0072197B" w:rsidRPr="00C84442">
          <w:rPr>
            <w:rFonts w:cs="Arial"/>
            <w:sz w:val="24"/>
            <w:lang w:val="en-GB"/>
          </w:rPr>
          <w:delText>He</w:delText>
        </w:r>
      </w:del>
      <w:ins w:id="197" w:author="Peter Bihr" w:date="2017-05-18T10:06:00Z">
        <w:r>
          <w:rPr>
            <w:rFonts w:cs="Arial"/>
            <w:sz w:val="24"/>
            <w:lang w:val="en-GB"/>
          </w:rPr>
          <w:t>Instead they</w:t>
        </w:r>
      </w:ins>
      <w:r w:rsidR="0072197B" w:rsidRPr="00C84442">
        <w:rPr>
          <w:rFonts w:cs="Arial"/>
          <w:sz w:val="24"/>
          <w:lang w:val="en-GB"/>
        </w:rPr>
        <w:t xml:space="preserve"> should </w:t>
      </w:r>
      <w:del w:id="198" w:author="Peter Bihr" w:date="2017-05-18T10:06:00Z">
        <w:r w:rsidR="0072197B" w:rsidRPr="00C84442">
          <w:rPr>
            <w:rFonts w:cs="Arial"/>
            <w:sz w:val="24"/>
            <w:lang w:val="en-GB"/>
          </w:rPr>
          <w:delText xml:space="preserve">rather </w:delText>
        </w:r>
      </w:del>
      <w:r w:rsidR="00973C0D" w:rsidRPr="00C84442">
        <w:rPr>
          <w:rFonts w:cs="Arial"/>
          <w:sz w:val="24"/>
          <w:lang w:val="en-GB"/>
        </w:rPr>
        <w:t xml:space="preserve">equip users with tools </w:t>
      </w:r>
      <w:r w:rsidR="0072197B" w:rsidRPr="00C84442">
        <w:rPr>
          <w:rFonts w:cs="Arial"/>
          <w:sz w:val="24"/>
          <w:lang w:val="en-GB"/>
        </w:rPr>
        <w:t>that</w:t>
      </w:r>
      <w:r w:rsidR="00973C0D" w:rsidRPr="00C84442">
        <w:rPr>
          <w:rFonts w:cs="Arial"/>
          <w:sz w:val="24"/>
          <w:lang w:val="en-GB"/>
        </w:rPr>
        <w:t xml:space="preserve"> </w:t>
      </w:r>
      <w:del w:id="199" w:author="Peter Bihr" w:date="2017-05-18T10:06:00Z">
        <w:r w:rsidR="00973C0D" w:rsidRPr="00C84442">
          <w:rPr>
            <w:rFonts w:cs="Arial"/>
            <w:sz w:val="24"/>
            <w:lang w:val="en-GB"/>
          </w:rPr>
          <w:delText>transform</w:delText>
        </w:r>
      </w:del>
      <w:ins w:id="200" w:author="Peter Bihr" w:date="2017-05-18T10:06:00Z">
        <w:r>
          <w:rPr>
            <w:rFonts w:cs="Arial"/>
            <w:sz w:val="24"/>
            <w:lang w:val="en-GB"/>
          </w:rPr>
          <w:t>turn</w:t>
        </w:r>
      </w:ins>
      <w:r>
        <w:rPr>
          <w:rFonts w:cs="Arial"/>
          <w:sz w:val="24"/>
          <w:lang w:val="en-GB"/>
        </w:rPr>
        <w:t xml:space="preserve"> them </w:t>
      </w:r>
      <w:del w:id="201" w:author="Peter Bihr" w:date="2017-05-18T10:06:00Z">
        <w:r w:rsidR="00973C0D" w:rsidRPr="00C84442">
          <w:rPr>
            <w:rFonts w:cs="Arial"/>
            <w:sz w:val="24"/>
            <w:lang w:val="en-GB"/>
          </w:rPr>
          <w:delText>on their part</w:delText>
        </w:r>
        <w:r w:rsidR="007A609C" w:rsidRPr="00C84442">
          <w:rPr>
            <w:rFonts w:cs="Arial"/>
            <w:sz w:val="24"/>
            <w:lang w:val="en-GB"/>
          </w:rPr>
          <w:delText>,</w:delText>
        </w:r>
        <w:r w:rsidR="00973C0D" w:rsidRPr="00C84442">
          <w:rPr>
            <w:rFonts w:cs="Arial"/>
            <w:sz w:val="24"/>
            <w:lang w:val="en-GB"/>
          </w:rPr>
          <w:delText xml:space="preserve"> </w:delText>
        </w:r>
      </w:del>
      <w:r>
        <w:rPr>
          <w:rFonts w:cs="Arial"/>
          <w:sz w:val="24"/>
          <w:lang w:val="en-GB"/>
        </w:rPr>
        <w:t>into</w:t>
      </w:r>
      <w:r w:rsidR="00973C0D" w:rsidRPr="00C84442">
        <w:rPr>
          <w:rFonts w:cs="Arial"/>
          <w:sz w:val="24"/>
          <w:lang w:val="en-GB"/>
        </w:rPr>
        <w:t xml:space="preserve"> makers of their own </w:t>
      </w:r>
      <w:r w:rsidR="007A609C" w:rsidRPr="00C84442">
        <w:rPr>
          <w:rFonts w:cs="Arial"/>
          <w:sz w:val="24"/>
          <w:lang w:val="en-GB"/>
        </w:rPr>
        <w:t xml:space="preserve">individual </w:t>
      </w:r>
      <w:r w:rsidR="00973C0D" w:rsidRPr="00C84442">
        <w:rPr>
          <w:rFonts w:cs="Arial"/>
          <w:sz w:val="24"/>
          <w:lang w:val="en-GB"/>
        </w:rPr>
        <w:t xml:space="preserve">experiences. </w:t>
      </w:r>
    </w:p>
    <w:p w14:paraId="3CF6792C" w14:textId="77777777" w:rsidR="000B7B5F" w:rsidRPr="00C84442" w:rsidRDefault="000B7B5F" w:rsidP="00973C0D">
      <w:pPr>
        <w:rPr>
          <w:rFonts w:cs="Arial"/>
          <w:b/>
          <w:sz w:val="24"/>
          <w:lang w:val="en-GB"/>
        </w:rPr>
      </w:pPr>
    </w:p>
    <w:p w14:paraId="5693524B" w14:textId="63135500" w:rsidR="007B3E52" w:rsidRPr="00C84442" w:rsidRDefault="0008474B" w:rsidP="000B7B5F">
      <w:pPr>
        <w:rPr>
          <w:rFonts w:cs="Arial"/>
          <w:b/>
          <w:sz w:val="24"/>
          <w:lang w:val="en-GB"/>
        </w:rPr>
      </w:pPr>
      <w:r w:rsidRPr="00C84442">
        <w:rPr>
          <w:rFonts w:cs="Arial"/>
          <w:b/>
          <w:sz w:val="24"/>
          <w:lang w:val="en-GB"/>
        </w:rPr>
        <w:t>Designing the</w:t>
      </w:r>
      <w:r w:rsidR="007B3E52" w:rsidRPr="00C84442">
        <w:rPr>
          <w:rFonts w:cs="Arial"/>
          <w:b/>
          <w:sz w:val="24"/>
          <w:lang w:val="en-GB"/>
        </w:rPr>
        <w:t xml:space="preserve"> </w:t>
      </w:r>
      <w:del w:id="202" w:author="Peter Bihr" w:date="2017-05-18T10:06:00Z">
        <w:r w:rsidR="007B3E52" w:rsidRPr="00C84442">
          <w:rPr>
            <w:rFonts w:cs="Arial"/>
            <w:b/>
            <w:sz w:val="24"/>
            <w:lang w:val="en-GB"/>
          </w:rPr>
          <w:delText>Organism</w:delText>
        </w:r>
      </w:del>
      <w:ins w:id="203" w:author="Peter Bihr" w:date="2017-05-18T10:06:00Z">
        <w:r w:rsidR="008E1633">
          <w:rPr>
            <w:rFonts w:cs="Arial"/>
            <w:b/>
            <w:sz w:val="24"/>
            <w:lang w:val="en-GB"/>
          </w:rPr>
          <w:t>o</w:t>
        </w:r>
        <w:r w:rsidR="007B3E52" w:rsidRPr="00C84442">
          <w:rPr>
            <w:rFonts w:cs="Arial"/>
            <w:b/>
            <w:sz w:val="24"/>
            <w:lang w:val="en-GB"/>
          </w:rPr>
          <w:t>rganism</w:t>
        </w:r>
      </w:ins>
    </w:p>
    <w:p w14:paraId="6CC8E1C2" w14:textId="4739D336" w:rsidR="00AA1E56" w:rsidRPr="00C84442" w:rsidRDefault="0025328B" w:rsidP="000F31BD">
      <w:pPr>
        <w:widowControl w:val="0"/>
        <w:autoSpaceDE w:val="0"/>
        <w:autoSpaceDN w:val="0"/>
        <w:adjustRightInd w:val="0"/>
        <w:spacing w:after="0"/>
        <w:rPr>
          <w:rFonts w:cs="Arial"/>
          <w:sz w:val="24"/>
          <w:lang w:val="en-GB"/>
        </w:rPr>
      </w:pPr>
      <w:r w:rsidRPr="00C84442">
        <w:rPr>
          <w:rFonts w:cs="Arial"/>
          <w:sz w:val="24"/>
          <w:lang w:val="en-GB"/>
        </w:rPr>
        <w:t xml:space="preserve">In </w:t>
      </w:r>
      <w:del w:id="204" w:author="Peter Bihr" w:date="2017-05-18T10:06:00Z">
        <w:r w:rsidRPr="00C84442">
          <w:rPr>
            <w:rFonts w:cs="Arial"/>
            <w:sz w:val="24"/>
            <w:lang w:val="en-GB"/>
          </w:rPr>
          <w:delText xml:space="preserve">the figurative </w:delText>
        </w:r>
      </w:del>
      <w:ins w:id="205" w:author="Peter Bihr" w:date="2017-05-18T10:06:00Z">
        <w:r w:rsidR="006A3C53">
          <w:rPr>
            <w:rFonts w:cs="Arial"/>
            <w:sz w:val="24"/>
            <w:lang w:val="en-GB"/>
          </w:rPr>
          <w:t xml:space="preserve">a </w:t>
        </w:r>
      </w:ins>
      <w:r w:rsidR="006A3C53">
        <w:rPr>
          <w:rFonts w:cs="Arial"/>
          <w:sz w:val="24"/>
          <w:lang w:val="en-GB"/>
        </w:rPr>
        <w:t xml:space="preserve">sense, </w:t>
      </w:r>
      <w:ins w:id="206" w:author="Peter Bihr" w:date="2017-05-18T10:06:00Z">
        <w:r w:rsidR="006A3C53">
          <w:rPr>
            <w:rFonts w:cs="Arial"/>
            <w:sz w:val="24"/>
            <w:lang w:val="en-GB"/>
          </w:rPr>
          <w:t>this turns</w:t>
        </w:r>
        <w:r w:rsidRPr="00C84442">
          <w:rPr>
            <w:rFonts w:cs="Arial"/>
            <w:sz w:val="24"/>
            <w:lang w:val="en-GB"/>
          </w:rPr>
          <w:t xml:space="preserve"> </w:t>
        </w:r>
      </w:ins>
      <w:r w:rsidR="006A3C53">
        <w:rPr>
          <w:rFonts w:cs="Arial"/>
          <w:sz w:val="24"/>
          <w:lang w:val="en-GB"/>
        </w:rPr>
        <w:t xml:space="preserve">the </w:t>
      </w:r>
      <w:r w:rsidRPr="00C84442">
        <w:rPr>
          <w:rFonts w:cs="Arial"/>
          <w:sz w:val="24"/>
          <w:lang w:val="en-GB"/>
        </w:rPr>
        <w:t xml:space="preserve">experience designer </w:t>
      </w:r>
      <w:del w:id="207" w:author="Peter Bihr" w:date="2017-05-18T10:06:00Z">
        <w:r w:rsidRPr="00C84442">
          <w:rPr>
            <w:rFonts w:cs="Arial"/>
            <w:sz w:val="24"/>
            <w:lang w:val="en-GB"/>
          </w:rPr>
          <w:delText xml:space="preserve">has more of </w:delText>
        </w:r>
      </w:del>
      <w:ins w:id="208" w:author="Peter Bihr" w:date="2017-05-18T10:06:00Z">
        <w:r w:rsidR="006A3C53">
          <w:rPr>
            <w:rFonts w:cs="Arial"/>
            <w:sz w:val="24"/>
            <w:lang w:val="en-GB"/>
          </w:rPr>
          <w:t>into something</w:t>
        </w:r>
        <w:r w:rsidRPr="00C84442">
          <w:rPr>
            <w:rFonts w:cs="Arial"/>
            <w:sz w:val="24"/>
            <w:lang w:val="en-GB"/>
          </w:rPr>
          <w:t xml:space="preserve"> </w:t>
        </w:r>
        <w:r w:rsidR="006A3C53">
          <w:rPr>
            <w:rFonts w:cs="Arial"/>
            <w:sz w:val="24"/>
            <w:lang w:val="en-GB"/>
          </w:rPr>
          <w:t xml:space="preserve">akin to </w:t>
        </w:r>
      </w:ins>
      <w:r w:rsidR="006A3C53">
        <w:rPr>
          <w:rFonts w:cs="Arial"/>
          <w:sz w:val="24"/>
          <w:lang w:val="en-GB"/>
        </w:rPr>
        <w:t>an</w:t>
      </w:r>
      <w:r w:rsidRPr="00C84442">
        <w:rPr>
          <w:rFonts w:cs="Arial"/>
          <w:sz w:val="24"/>
          <w:lang w:val="en-GB"/>
        </w:rPr>
        <w:t xml:space="preserve"> architect, </w:t>
      </w:r>
      <w:r w:rsidR="008C7C41" w:rsidRPr="00C84442">
        <w:rPr>
          <w:rFonts w:cs="Arial"/>
          <w:sz w:val="24"/>
          <w:lang w:val="en-GB"/>
        </w:rPr>
        <w:t>be</w:t>
      </w:r>
      <w:r w:rsidR="0014539B" w:rsidRPr="00C84442">
        <w:rPr>
          <w:rFonts w:cs="Arial"/>
          <w:sz w:val="24"/>
          <w:lang w:val="en-GB"/>
        </w:rPr>
        <w:t>cause</w:t>
      </w:r>
      <w:r w:rsidR="005A6521" w:rsidRPr="00C84442">
        <w:rPr>
          <w:rFonts w:cs="Arial"/>
          <w:sz w:val="24"/>
          <w:lang w:val="en-GB"/>
        </w:rPr>
        <w:t xml:space="preserve"> </w:t>
      </w:r>
      <w:del w:id="209" w:author="Peter Bihr" w:date="2017-05-18T10:06:00Z">
        <w:r w:rsidR="005A6521" w:rsidRPr="00C84442">
          <w:rPr>
            <w:rFonts w:cs="Arial"/>
            <w:sz w:val="24"/>
            <w:lang w:val="en-GB"/>
          </w:rPr>
          <w:delText xml:space="preserve">he </w:delText>
        </w:r>
        <w:r w:rsidRPr="00C84442">
          <w:rPr>
            <w:rFonts w:cs="Arial"/>
            <w:sz w:val="24"/>
            <w:lang w:val="en-GB"/>
          </w:rPr>
          <w:delText xml:space="preserve">creates </w:delText>
        </w:r>
        <w:r w:rsidR="003F3CDA" w:rsidRPr="00C84442">
          <w:rPr>
            <w:rFonts w:cs="Arial"/>
            <w:sz w:val="24"/>
            <w:lang w:val="en-GB"/>
          </w:rPr>
          <w:delText xml:space="preserve">– </w:delText>
        </w:r>
      </w:del>
      <w:ins w:id="210" w:author="Peter Bihr" w:date="2017-05-18T10:06:00Z">
        <w:r w:rsidR="000E073B">
          <w:rPr>
            <w:rFonts w:cs="Arial"/>
            <w:sz w:val="24"/>
            <w:lang w:val="en-GB"/>
          </w:rPr>
          <w:t>they</w:t>
        </w:r>
        <w:r w:rsidR="005A6521" w:rsidRPr="00C84442">
          <w:rPr>
            <w:rFonts w:cs="Arial"/>
            <w:sz w:val="24"/>
            <w:lang w:val="en-GB"/>
          </w:rPr>
          <w:t xml:space="preserve"> </w:t>
        </w:r>
        <w:r w:rsidR="000E073B">
          <w:rPr>
            <w:rFonts w:cs="Arial"/>
            <w:sz w:val="24"/>
            <w:lang w:val="en-GB"/>
          </w:rPr>
          <w:t>create—</w:t>
        </w:r>
      </w:ins>
      <w:r w:rsidR="003F3CDA" w:rsidRPr="00C84442">
        <w:rPr>
          <w:rFonts w:cs="Arial"/>
          <w:sz w:val="24"/>
          <w:lang w:val="en-GB"/>
        </w:rPr>
        <w:t>let’s say</w:t>
      </w:r>
      <w:del w:id="211" w:author="Peter Bihr" w:date="2017-05-18T10:06:00Z">
        <w:r w:rsidR="003F3CDA" w:rsidRPr="00C84442">
          <w:rPr>
            <w:rFonts w:cs="Arial"/>
            <w:sz w:val="24"/>
            <w:lang w:val="en-GB"/>
          </w:rPr>
          <w:delText xml:space="preserve"> – </w:delText>
        </w:r>
      </w:del>
      <w:ins w:id="212" w:author="Peter Bihr" w:date="2017-05-18T10:06:00Z">
        <w:r w:rsidR="000E073B">
          <w:rPr>
            <w:rFonts w:cs="Arial"/>
            <w:sz w:val="24"/>
            <w:lang w:val="en-GB"/>
          </w:rPr>
          <w:t>—</w:t>
        </w:r>
      </w:ins>
      <w:r w:rsidRPr="00C84442">
        <w:rPr>
          <w:rFonts w:cs="Arial"/>
          <w:sz w:val="24"/>
          <w:lang w:val="en-GB"/>
        </w:rPr>
        <w:t>the emotional</w:t>
      </w:r>
      <w:r w:rsidR="003F3CDA" w:rsidRPr="00C84442">
        <w:rPr>
          <w:rFonts w:cs="Arial"/>
          <w:sz w:val="24"/>
          <w:lang w:val="en-GB"/>
        </w:rPr>
        <w:t xml:space="preserve"> living </w:t>
      </w:r>
      <w:r w:rsidRPr="00C84442">
        <w:rPr>
          <w:rFonts w:cs="Arial"/>
          <w:sz w:val="24"/>
          <w:lang w:val="en-GB"/>
        </w:rPr>
        <w:t xml:space="preserve">space of a human. </w:t>
      </w:r>
      <w:del w:id="213" w:author="Peter Bihr" w:date="2017-05-18T10:06:00Z">
        <w:r w:rsidR="00355247" w:rsidRPr="00C84442">
          <w:rPr>
            <w:rFonts w:cs="Arial"/>
            <w:sz w:val="24"/>
            <w:lang w:val="en-GB"/>
          </w:rPr>
          <w:delText>Of course</w:delText>
        </w:r>
        <w:r w:rsidR="008C7C41" w:rsidRPr="00C84442">
          <w:rPr>
            <w:rFonts w:cs="Arial"/>
            <w:sz w:val="24"/>
            <w:lang w:val="en-GB"/>
          </w:rPr>
          <w:delText xml:space="preserve"> today</w:delText>
        </w:r>
      </w:del>
      <w:ins w:id="214" w:author="Peter Bihr" w:date="2017-05-18T10:06:00Z">
        <w:r w:rsidR="000E073B">
          <w:rPr>
            <w:rFonts w:cs="Arial"/>
            <w:sz w:val="24"/>
            <w:lang w:val="en-GB"/>
          </w:rPr>
          <w:t>Today</w:t>
        </w:r>
      </w:ins>
      <w:r w:rsidR="00D947EC" w:rsidRPr="00C84442">
        <w:rPr>
          <w:rFonts w:cs="Arial"/>
          <w:sz w:val="24"/>
          <w:lang w:val="en-GB"/>
        </w:rPr>
        <w:t>,</w:t>
      </w:r>
      <w:r w:rsidR="00355247" w:rsidRPr="00C84442">
        <w:rPr>
          <w:rFonts w:cs="Arial"/>
          <w:sz w:val="24"/>
          <w:lang w:val="en-GB"/>
        </w:rPr>
        <w:t xml:space="preserve"> </w:t>
      </w:r>
      <w:r w:rsidR="0014539B" w:rsidRPr="00C84442">
        <w:rPr>
          <w:rFonts w:cs="Arial"/>
          <w:sz w:val="24"/>
          <w:lang w:val="en-GB"/>
        </w:rPr>
        <w:t xml:space="preserve">hardly any </w:t>
      </w:r>
      <w:r w:rsidR="000E073B">
        <w:rPr>
          <w:rFonts w:cs="Arial"/>
          <w:sz w:val="24"/>
          <w:lang w:val="en-GB"/>
        </w:rPr>
        <w:t>UX</w:t>
      </w:r>
      <w:del w:id="215" w:author="Peter Bihr" w:date="2017-05-18T10:06:00Z">
        <w:r w:rsidR="00355247" w:rsidRPr="00C84442">
          <w:rPr>
            <w:rFonts w:cs="Arial"/>
            <w:sz w:val="24"/>
            <w:lang w:val="en-GB"/>
          </w:rPr>
          <w:delText>-Designer</w:delText>
        </w:r>
        <w:r w:rsidR="006C384A" w:rsidRPr="00C84442">
          <w:rPr>
            <w:rFonts w:cs="Arial"/>
            <w:sz w:val="24"/>
            <w:lang w:val="en-GB"/>
          </w:rPr>
          <w:delText>,</w:delText>
        </w:r>
        <w:r w:rsidR="0014539B" w:rsidRPr="00C84442">
          <w:rPr>
            <w:rFonts w:cs="Arial"/>
            <w:sz w:val="24"/>
            <w:lang w:val="en-GB"/>
          </w:rPr>
          <w:delText xml:space="preserve"> </w:delText>
        </w:r>
        <w:r w:rsidR="00355247" w:rsidRPr="00C84442">
          <w:rPr>
            <w:rFonts w:cs="Arial"/>
            <w:sz w:val="24"/>
            <w:lang w:val="en-GB"/>
          </w:rPr>
          <w:delText>sees himself</w:delText>
        </w:r>
      </w:del>
      <w:ins w:id="216" w:author="Peter Bihr" w:date="2017-05-18T10:06:00Z">
        <w:r w:rsidR="000E073B">
          <w:rPr>
            <w:rFonts w:cs="Arial"/>
            <w:sz w:val="24"/>
            <w:lang w:val="en-GB"/>
          </w:rPr>
          <w:t xml:space="preserve"> d</w:t>
        </w:r>
        <w:r w:rsidR="00355247" w:rsidRPr="00C84442">
          <w:rPr>
            <w:rFonts w:cs="Arial"/>
            <w:sz w:val="24"/>
            <w:lang w:val="en-GB"/>
          </w:rPr>
          <w:t>esigner</w:t>
        </w:r>
        <w:r w:rsidR="000E073B">
          <w:rPr>
            <w:rFonts w:cs="Arial"/>
            <w:sz w:val="24"/>
            <w:lang w:val="en-GB"/>
          </w:rPr>
          <w:t>s</w:t>
        </w:r>
        <w:r w:rsidR="0014539B" w:rsidRPr="00C84442">
          <w:rPr>
            <w:rFonts w:cs="Arial"/>
            <w:sz w:val="24"/>
            <w:lang w:val="en-GB"/>
          </w:rPr>
          <w:t xml:space="preserve"> </w:t>
        </w:r>
        <w:r w:rsidR="000E073B">
          <w:rPr>
            <w:rFonts w:cs="Arial"/>
            <w:sz w:val="24"/>
            <w:lang w:val="en-GB"/>
          </w:rPr>
          <w:t>consider themselves</w:t>
        </w:r>
      </w:ins>
      <w:r w:rsidR="000E073B">
        <w:rPr>
          <w:rFonts w:cs="Arial"/>
          <w:sz w:val="24"/>
          <w:lang w:val="en-GB"/>
        </w:rPr>
        <w:t xml:space="preserve"> </w:t>
      </w:r>
      <w:r w:rsidR="00355247" w:rsidRPr="00C84442">
        <w:rPr>
          <w:rFonts w:cs="Arial"/>
          <w:sz w:val="24"/>
          <w:lang w:val="en-GB"/>
        </w:rPr>
        <w:t xml:space="preserve">in the position to think </w:t>
      </w:r>
      <w:del w:id="217" w:author="Peter Bihr" w:date="2017-05-18T10:06:00Z">
        <w:r w:rsidR="00355247" w:rsidRPr="00C84442">
          <w:rPr>
            <w:rFonts w:cs="Arial"/>
            <w:sz w:val="24"/>
            <w:lang w:val="en-GB"/>
          </w:rPr>
          <w:delText xml:space="preserve">in </w:delText>
        </w:r>
      </w:del>
      <w:r w:rsidR="000E073B">
        <w:rPr>
          <w:rFonts w:cs="Arial"/>
          <w:sz w:val="24"/>
          <w:lang w:val="en-GB"/>
        </w:rPr>
        <w:t xml:space="preserve">that </w:t>
      </w:r>
      <w:del w:id="218" w:author="Peter Bihr" w:date="2017-05-18T10:06:00Z">
        <w:r w:rsidR="00355247" w:rsidRPr="00C84442">
          <w:rPr>
            <w:rFonts w:cs="Arial"/>
            <w:sz w:val="24"/>
            <w:lang w:val="en-GB"/>
          </w:rPr>
          <w:delText>broad sense</w:delText>
        </w:r>
      </w:del>
      <w:ins w:id="219" w:author="Peter Bihr" w:date="2017-05-18T10:06:00Z">
        <w:r w:rsidR="000E073B">
          <w:rPr>
            <w:rFonts w:cs="Arial"/>
            <w:sz w:val="24"/>
            <w:lang w:val="en-GB"/>
          </w:rPr>
          <w:t>broadly</w:t>
        </w:r>
      </w:ins>
      <w:r w:rsidR="000E073B">
        <w:rPr>
          <w:rFonts w:cs="Arial"/>
          <w:sz w:val="24"/>
          <w:lang w:val="en-GB"/>
        </w:rPr>
        <w:t>. But</w:t>
      </w:r>
      <w:del w:id="220" w:author="Peter Bihr" w:date="2017-05-18T10:06:00Z">
        <w:r w:rsidR="00355247" w:rsidRPr="00C84442">
          <w:rPr>
            <w:rFonts w:cs="Arial"/>
            <w:sz w:val="24"/>
            <w:lang w:val="en-GB"/>
          </w:rPr>
          <w:delText>,</w:delText>
        </w:r>
      </w:del>
      <w:r w:rsidR="000E073B">
        <w:rPr>
          <w:rFonts w:cs="Arial"/>
          <w:sz w:val="24"/>
          <w:lang w:val="en-GB"/>
        </w:rPr>
        <w:t xml:space="preserve"> designing for the </w:t>
      </w:r>
      <w:del w:id="221" w:author="Peter Bihr" w:date="2017-05-18T10:06:00Z">
        <w:r w:rsidR="00355247" w:rsidRPr="00C84442">
          <w:rPr>
            <w:rFonts w:cs="Arial"/>
            <w:sz w:val="24"/>
            <w:lang w:val="en-GB"/>
          </w:rPr>
          <w:delText>IoT</w:delText>
        </w:r>
      </w:del>
      <w:ins w:id="222" w:author="Peter Bihr" w:date="2017-05-18T10:06:00Z">
        <w:r w:rsidR="000E073B" w:rsidRPr="000E073B">
          <w:rPr>
            <w:rFonts w:cs="Arial"/>
            <w:sz w:val="24"/>
            <w:lang w:val="en-GB"/>
          </w:rPr>
          <w:t>Internet of Things</w:t>
        </w:r>
      </w:ins>
      <w:r w:rsidR="00355247" w:rsidRPr="00C84442">
        <w:rPr>
          <w:rFonts w:cs="Arial"/>
          <w:sz w:val="24"/>
          <w:lang w:val="en-GB"/>
        </w:rPr>
        <w:t xml:space="preserve"> might bring </w:t>
      </w:r>
      <w:ins w:id="223" w:author="Peter Bihr" w:date="2017-05-18T10:06:00Z">
        <w:r w:rsidR="000E073B">
          <w:rPr>
            <w:rFonts w:cs="Arial"/>
            <w:sz w:val="24"/>
            <w:lang w:val="en-GB"/>
          </w:rPr>
          <w:t xml:space="preserve">about </w:t>
        </w:r>
      </w:ins>
      <w:r w:rsidR="00355247" w:rsidRPr="00C84442">
        <w:rPr>
          <w:rFonts w:cs="Arial"/>
          <w:sz w:val="24"/>
          <w:lang w:val="en-GB"/>
        </w:rPr>
        <w:t xml:space="preserve">an essential paradigm change. </w:t>
      </w:r>
      <w:r w:rsidR="00D947EC" w:rsidRPr="00C84442">
        <w:rPr>
          <w:rFonts w:cs="Arial"/>
          <w:sz w:val="24"/>
          <w:lang w:val="en-GB"/>
        </w:rPr>
        <w:t>The</w:t>
      </w:r>
      <w:r w:rsidR="00E44E7B" w:rsidRPr="00C84442">
        <w:rPr>
          <w:rFonts w:cs="Arial"/>
          <w:sz w:val="24"/>
          <w:lang w:val="en-GB"/>
        </w:rPr>
        <w:t xml:space="preserve"> </w:t>
      </w:r>
      <w:r w:rsidR="0007362A" w:rsidRPr="00C84442">
        <w:rPr>
          <w:rFonts w:cs="Arial"/>
          <w:sz w:val="24"/>
          <w:lang w:val="en-GB"/>
        </w:rPr>
        <w:t>notion</w:t>
      </w:r>
      <w:r w:rsidR="00E44E7B" w:rsidRPr="00C84442">
        <w:rPr>
          <w:rFonts w:cs="Arial"/>
          <w:sz w:val="24"/>
          <w:lang w:val="en-GB"/>
        </w:rPr>
        <w:t xml:space="preserve"> </w:t>
      </w:r>
      <w:r w:rsidR="0007362A" w:rsidRPr="00C84442">
        <w:rPr>
          <w:rFonts w:cs="Arial"/>
          <w:sz w:val="24"/>
          <w:lang w:val="en-GB"/>
        </w:rPr>
        <w:t xml:space="preserve">of </w:t>
      </w:r>
      <w:r w:rsidR="00E66782" w:rsidRPr="00C84442">
        <w:rPr>
          <w:rFonts w:cs="Arial"/>
          <w:sz w:val="24"/>
          <w:lang w:val="en-GB"/>
        </w:rPr>
        <w:t xml:space="preserve">an infrastructure for </w:t>
      </w:r>
      <w:r w:rsidR="000E073B">
        <w:rPr>
          <w:rFonts w:cs="Arial"/>
          <w:sz w:val="24"/>
          <w:lang w:val="en-GB"/>
        </w:rPr>
        <w:t>experiences and emotions</w:t>
      </w:r>
      <w:del w:id="224" w:author="Peter Bihr" w:date="2017-05-18T10:06:00Z">
        <w:r w:rsidR="0007362A" w:rsidRPr="00C84442">
          <w:rPr>
            <w:rFonts w:cs="Arial"/>
            <w:sz w:val="24"/>
            <w:lang w:val="en-GB"/>
          </w:rPr>
          <w:delText>,</w:delText>
        </w:r>
      </w:del>
      <w:r w:rsidR="0007362A" w:rsidRPr="00C84442">
        <w:rPr>
          <w:rFonts w:cs="Arial"/>
          <w:sz w:val="24"/>
          <w:lang w:val="en-GB"/>
        </w:rPr>
        <w:t xml:space="preserve"> </w:t>
      </w:r>
      <w:r w:rsidR="00E44E7B" w:rsidRPr="00C84442">
        <w:rPr>
          <w:rFonts w:cs="Arial"/>
          <w:sz w:val="24"/>
          <w:lang w:val="en-GB"/>
        </w:rPr>
        <w:t xml:space="preserve">brings us fairly close to </w:t>
      </w:r>
      <w:r w:rsidR="00E66782" w:rsidRPr="00C84442">
        <w:rPr>
          <w:rFonts w:cs="Arial"/>
          <w:sz w:val="24"/>
          <w:lang w:val="en-GB"/>
        </w:rPr>
        <w:t>the</w:t>
      </w:r>
      <w:r w:rsidR="00E44E7B" w:rsidRPr="00C84442">
        <w:rPr>
          <w:rFonts w:cs="Arial"/>
          <w:sz w:val="24"/>
          <w:lang w:val="en-GB"/>
        </w:rPr>
        <w:t xml:space="preserve"> vision of </w:t>
      </w:r>
      <w:del w:id="225" w:author="Peter Bihr" w:date="2017-05-18T10:06:00Z">
        <w:r w:rsidR="00D6784E" w:rsidRPr="00C84442">
          <w:rPr>
            <w:rFonts w:cs="Arial"/>
            <w:sz w:val="24"/>
            <w:lang w:val="en-GB"/>
          </w:rPr>
          <w:delText xml:space="preserve">a </w:delText>
        </w:r>
      </w:del>
      <w:r w:rsidR="00D6784E" w:rsidRPr="00C84442">
        <w:rPr>
          <w:rFonts w:cs="Arial"/>
          <w:sz w:val="24"/>
          <w:lang w:val="en-GB"/>
        </w:rPr>
        <w:t>daily</w:t>
      </w:r>
      <w:r w:rsidR="000E073B">
        <w:rPr>
          <w:rFonts w:cs="Arial"/>
          <w:sz w:val="24"/>
          <w:lang w:val="en-GB"/>
        </w:rPr>
        <w:t xml:space="preserve"> life amidst connected objects</w:t>
      </w:r>
      <w:del w:id="226" w:author="Peter Bihr" w:date="2017-05-18T10:06:00Z">
        <w:r w:rsidR="00D6784E" w:rsidRPr="00C84442">
          <w:rPr>
            <w:rFonts w:cs="Arial"/>
            <w:sz w:val="24"/>
            <w:lang w:val="en-GB"/>
          </w:rPr>
          <w:delText xml:space="preserve">, </w:delText>
        </w:r>
      </w:del>
      <w:ins w:id="227" w:author="Peter Bihr" w:date="2017-05-18T10:06:00Z">
        <w:r w:rsidR="000E073B">
          <w:rPr>
            <w:rFonts w:cs="Arial"/>
            <w:sz w:val="24"/>
            <w:lang w:val="en-GB"/>
          </w:rPr>
          <w:t>—</w:t>
        </w:r>
      </w:ins>
      <w:r w:rsidR="00D6784E" w:rsidRPr="00C84442">
        <w:rPr>
          <w:rFonts w:cs="Arial"/>
          <w:sz w:val="24"/>
          <w:lang w:val="en-GB"/>
        </w:rPr>
        <w:t>be it in our home, at work</w:t>
      </w:r>
      <w:ins w:id="228" w:author="Peter Bihr" w:date="2017-05-18T10:06:00Z">
        <w:r w:rsidR="000E073B">
          <w:rPr>
            <w:rFonts w:cs="Arial"/>
            <w:sz w:val="24"/>
            <w:lang w:val="en-GB"/>
          </w:rPr>
          <w:t>,</w:t>
        </w:r>
      </w:ins>
      <w:r w:rsidR="00D6784E" w:rsidRPr="00C84442">
        <w:rPr>
          <w:rFonts w:cs="Arial"/>
          <w:sz w:val="24"/>
          <w:lang w:val="en-GB"/>
        </w:rPr>
        <w:t xml:space="preserve"> or in public space</w:t>
      </w:r>
      <w:del w:id="229" w:author="Peter Bihr" w:date="2017-05-18T10:06:00Z">
        <w:r w:rsidR="0014539B" w:rsidRPr="00C84442">
          <w:rPr>
            <w:rFonts w:cs="Arial"/>
            <w:sz w:val="24"/>
            <w:lang w:val="en-GB"/>
          </w:rPr>
          <w:delText xml:space="preserve"> – </w:delText>
        </w:r>
      </w:del>
      <w:ins w:id="230" w:author="Peter Bihr" w:date="2017-05-18T10:06:00Z">
        <w:r w:rsidR="000E073B">
          <w:rPr>
            <w:rFonts w:cs="Arial"/>
            <w:sz w:val="24"/>
            <w:lang w:val="en-GB"/>
          </w:rPr>
          <w:t>—</w:t>
        </w:r>
      </w:ins>
      <w:r w:rsidR="0014539B" w:rsidRPr="00C84442">
        <w:rPr>
          <w:rFonts w:cs="Arial"/>
          <w:sz w:val="24"/>
          <w:lang w:val="en-GB"/>
        </w:rPr>
        <w:t xml:space="preserve">called </w:t>
      </w:r>
      <w:r w:rsidR="000F4FA5" w:rsidRPr="00C84442">
        <w:rPr>
          <w:rFonts w:cs="Arial"/>
          <w:sz w:val="24"/>
          <w:lang w:val="en-GB"/>
        </w:rPr>
        <w:t>the Internet of T</w:t>
      </w:r>
      <w:r w:rsidR="0014539B" w:rsidRPr="00C84442">
        <w:rPr>
          <w:rFonts w:cs="Arial"/>
          <w:sz w:val="24"/>
          <w:lang w:val="en-GB"/>
        </w:rPr>
        <w:t>hings</w:t>
      </w:r>
      <w:r w:rsidR="00D6784E" w:rsidRPr="00C84442">
        <w:rPr>
          <w:rFonts w:cs="Arial"/>
          <w:sz w:val="24"/>
          <w:lang w:val="en-GB"/>
        </w:rPr>
        <w:t xml:space="preserve">. </w:t>
      </w:r>
    </w:p>
    <w:p w14:paraId="7189B97F" w14:textId="77777777" w:rsidR="00A9072D" w:rsidRPr="00C84442" w:rsidRDefault="00A9072D" w:rsidP="000F31BD">
      <w:pPr>
        <w:widowControl w:val="0"/>
        <w:autoSpaceDE w:val="0"/>
        <w:autoSpaceDN w:val="0"/>
        <w:adjustRightInd w:val="0"/>
        <w:spacing w:after="0"/>
        <w:rPr>
          <w:rFonts w:cs="Arial"/>
          <w:sz w:val="24"/>
          <w:lang w:val="en-GB"/>
        </w:rPr>
      </w:pPr>
    </w:p>
    <w:p w14:paraId="4B9E3E3D" w14:textId="3A9BBC97" w:rsidR="00FD10AB" w:rsidRPr="00C84442" w:rsidRDefault="00FD10AB" w:rsidP="00F8113D">
      <w:pPr>
        <w:widowControl w:val="0"/>
        <w:autoSpaceDE w:val="0"/>
        <w:autoSpaceDN w:val="0"/>
        <w:adjustRightInd w:val="0"/>
        <w:spacing w:after="0"/>
        <w:rPr>
          <w:rFonts w:cs="Arial"/>
          <w:sz w:val="24"/>
          <w:lang w:val="en-GB"/>
        </w:rPr>
      </w:pPr>
      <w:del w:id="231" w:author="Peter Bihr" w:date="2017-05-18T10:06:00Z">
        <w:r w:rsidRPr="00C84442">
          <w:rPr>
            <w:rFonts w:cs="Arial"/>
            <w:sz w:val="24"/>
            <w:lang w:val="en-GB"/>
          </w:rPr>
          <w:delText>Until now</w:delText>
        </w:r>
      </w:del>
      <w:ins w:id="232" w:author="Peter Bihr" w:date="2017-05-18T10:06:00Z">
        <w:r w:rsidR="000E073B">
          <w:rPr>
            <w:rFonts w:cs="Arial"/>
            <w:sz w:val="24"/>
            <w:lang w:val="en-GB"/>
          </w:rPr>
          <w:t>Traditionally</w:t>
        </w:r>
      </w:ins>
      <w:r w:rsidRPr="00C84442">
        <w:rPr>
          <w:rFonts w:cs="Arial"/>
          <w:sz w:val="24"/>
          <w:lang w:val="en-GB"/>
        </w:rPr>
        <w:t xml:space="preserve">, the tasks of a designer were more or less </w:t>
      </w:r>
      <w:del w:id="233" w:author="Peter Bihr" w:date="2017-05-18T10:06:00Z">
        <w:r w:rsidRPr="00C84442">
          <w:rPr>
            <w:rFonts w:cs="Arial"/>
            <w:sz w:val="24"/>
            <w:lang w:val="en-GB"/>
          </w:rPr>
          <w:delText xml:space="preserve">strictly </w:delText>
        </w:r>
      </w:del>
      <w:r w:rsidRPr="00C84442">
        <w:rPr>
          <w:rFonts w:cs="Arial"/>
          <w:sz w:val="24"/>
          <w:lang w:val="en-GB"/>
        </w:rPr>
        <w:t>limited to the idea of creating one pr</w:t>
      </w:r>
      <w:r w:rsidR="000E073B">
        <w:rPr>
          <w:rFonts w:cs="Arial"/>
          <w:sz w:val="24"/>
          <w:lang w:val="en-GB"/>
        </w:rPr>
        <w:t>oduct</w:t>
      </w:r>
      <w:del w:id="234" w:author="Peter Bihr" w:date="2017-05-18T10:06:00Z">
        <w:r w:rsidRPr="00C84442">
          <w:rPr>
            <w:rFonts w:cs="Arial"/>
            <w:sz w:val="24"/>
            <w:lang w:val="en-GB"/>
          </w:rPr>
          <w:delText xml:space="preserve"> – </w:delText>
        </w:r>
      </w:del>
      <w:ins w:id="235" w:author="Peter Bihr" w:date="2017-05-18T10:06:00Z">
        <w:r w:rsidR="000E073B">
          <w:rPr>
            <w:rFonts w:cs="Arial"/>
            <w:sz w:val="24"/>
            <w:lang w:val="en-GB"/>
          </w:rPr>
          <w:t>—</w:t>
        </w:r>
      </w:ins>
      <w:r w:rsidRPr="00C84442">
        <w:rPr>
          <w:rFonts w:cs="Arial"/>
          <w:sz w:val="24"/>
          <w:lang w:val="en-GB"/>
        </w:rPr>
        <w:t>be it digital (software, app, website</w:t>
      </w:r>
      <w:proofErr w:type="gramStart"/>
      <w:r w:rsidRPr="00C84442">
        <w:rPr>
          <w:rFonts w:cs="Arial"/>
          <w:sz w:val="24"/>
          <w:lang w:val="en-GB"/>
        </w:rPr>
        <w:t>, …)</w:t>
      </w:r>
      <w:proofErr w:type="gramEnd"/>
      <w:r w:rsidRPr="00C84442">
        <w:rPr>
          <w:rFonts w:cs="Arial"/>
          <w:sz w:val="24"/>
          <w:lang w:val="en-GB"/>
        </w:rPr>
        <w:t xml:space="preserve"> or tactile (furniture, accessory, clothing, electronic devices, machines, …)</w:t>
      </w:r>
      <w:r w:rsidR="00D947EC" w:rsidRPr="00C84442">
        <w:rPr>
          <w:rFonts w:cs="Arial"/>
          <w:sz w:val="24"/>
          <w:lang w:val="en-GB"/>
        </w:rPr>
        <w:t xml:space="preserve">. </w:t>
      </w:r>
      <w:del w:id="236" w:author="Peter Bihr" w:date="2017-05-18T10:06:00Z">
        <w:r w:rsidR="00F8113D" w:rsidRPr="00C84442">
          <w:rPr>
            <w:rFonts w:cs="Arial"/>
            <w:sz w:val="24"/>
            <w:lang w:val="en-GB"/>
          </w:rPr>
          <w:delText>But</w:delText>
        </w:r>
      </w:del>
      <w:ins w:id="237" w:author="Peter Bihr" w:date="2017-05-18T10:06:00Z">
        <w:r w:rsidR="000E073B">
          <w:rPr>
            <w:rFonts w:cs="Arial"/>
            <w:sz w:val="24"/>
            <w:lang w:val="en-GB"/>
          </w:rPr>
          <w:t>However,</w:t>
        </w:r>
      </w:ins>
      <w:r w:rsidR="00F8113D" w:rsidRPr="00C84442">
        <w:rPr>
          <w:rFonts w:cs="Arial"/>
          <w:sz w:val="24"/>
          <w:lang w:val="en-GB"/>
        </w:rPr>
        <w:t xml:space="preserve"> designing for </w:t>
      </w:r>
      <w:del w:id="238" w:author="Peter Bihr" w:date="2017-05-18T10:06:00Z">
        <w:r w:rsidR="00F8113D" w:rsidRPr="00C84442">
          <w:rPr>
            <w:rFonts w:cs="Arial"/>
            <w:sz w:val="24"/>
            <w:lang w:val="en-GB"/>
          </w:rPr>
          <w:delText xml:space="preserve">the </w:delText>
        </w:r>
      </w:del>
      <w:r w:rsidR="00F8113D" w:rsidRPr="00C84442">
        <w:rPr>
          <w:rFonts w:cs="Arial"/>
          <w:sz w:val="24"/>
          <w:lang w:val="en-GB"/>
        </w:rPr>
        <w:t>IoT ne</w:t>
      </w:r>
      <w:r w:rsidR="008C7C41" w:rsidRPr="00C84442">
        <w:rPr>
          <w:rFonts w:cs="Arial"/>
          <w:sz w:val="24"/>
          <w:lang w:val="en-GB"/>
        </w:rPr>
        <w:t>ither means designing a single “smart”</w:t>
      </w:r>
      <w:r w:rsidR="000E073B">
        <w:rPr>
          <w:rFonts w:cs="Arial"/>
          <w:sz w:val="24"/>
          <w:lang w:val="en-GB"/>
        </w:rPr>
        <w:t xml:space="preserve"> product connected to the </w:t>
      </w:r>
      <w:del w:id="239" w:author="Peter Bihr" w:date="2017-05-18T10:06:00Z">
        <w:r w:rsidR="00C84442">
          <w:rPr>
            <w:rFonts w:cs="Arial"/>
            <w:sz w:val="24"/>
            <w:lang w:val="en-GB"/>
          </w:rPr>
          <w:delText>I</w:delText>
        </w:r>
        <w:r w:rsidR="00F8113D" w:rsidRPr="00C84442">
          <w:rPr>
            <w:rFonts w:cs="Arial"/>
            <w:sz w:val="24"/>
            <w:lang w:val="en-GB"/>
          </w:rPr>
          <w:delText>nternet</w:delText>
        </w:r>
      </w:del>
      <w:proofErr w:type="gramStart"/>
      <w:ins w:id="240" w:author="Peter Bihr" w:date="2017-05-18T10:06:00Z">
        <w:r w:rsidR="000E073B">
          <w:rPr>
            <w:rFonts w:cs="Arial"/>
            <w:sz w:val="24"/>
            <w:lang w:val="en-GB"/>
          </w:rPr>
          <w:t>i</w:t>
        </w:r>
        <w:r w:rsidR="00F8113D" w:rsidRPr="00C84442">
          <w:rPr>
            <w:rFonts w:cs="Arial"/>
            <w:sz w:val="24"/>
            <w:lang w:val="en-GB"/>
          </w:rPr>
          <w:t>nternet</w:t>
        </w:r>
      </w:ins>
      <w:proofErr w:type="gramEnd"/>
      <w:r w:rsidR="00F8113D" w:rsidRPr="00C84442">
        <w:rPr>
          <w:rFonts w:cs="Arial"/>
          <w:sz w:val="24"/>
          <w:lang w:val="en-GB"/>
        </w:rPr>
        <w:t xml:space="preserve">, nor designing the interface of this product. </w:t>
      </w:r>
      <w:r w:rsidR="00D947EC" w:rsidRPr="00C84442">
        <w:rPr>
          <w:rFonts w:cs="Arial"/>
          <w:sz w:val="24"/>
          <w:lang w:val="en-GB"/>
        </w:rPr>
        <w:t xml:space="preserve">Designing for </w:t>
      </w:r>
      <w:del w:id="241" w:author="Peter Bihr" w:date="2017-05-18T10:06:00Z">
        <w:r w:rsidR="00D947EC" w:rsidRPr="00C84442">
          <w:rPr>
            <w:rFonts w:cs="Arial"/>
            <w:sz w:val="24"/>
            <w:lang w:val="en-GB"/>
          </w:rPr>
          <w:delText xml:space="preserve">the </w:delText>
        </w:r>
      </w:del>
      <w:r w:rsidR="00D947EC" w:rsidRPr="00C84442">
        <w:rPr>
          <w:rFonts w:cs="Arial"/>
          <w:sz w:val="24"/>
          <w:lang w:val="en-GB"/>
        </w:rPr>
        <w:t>IoT</w:t>
      </w:r>
      <w:r w:rsidR="002A5BDD" w:rsidRPr="00C84442">
        <w:rPr>
          <w:rFonts w:cs="Arial"/>
          <w:sz w:val="24"/>
          <w:lang w:val="en-GB"/>
        </w:rPr>
        <w:t xml:space="preserve"> in the long run cannot ignore its</w:t>
      </w:r>
      <w:r w:rsidR="00D947EC" w:rsidRPr="00C84442">
        <w:rPr>
          <w:rFonts w:cs="Arial"/>
          <w:sz w:val="24"/>
          <w:lang w:val="en-GB"/>
        </w:rPr>
        <w:t xml:space="preserve"> </w:t>
      </w:r>
      <w:del w:id="242" w:author="Peter Bihr" w:date="2017-05-18T10:06:00Z">
        <w:r w:rsidR="00D947EC" w:rsidRPr="00C84442">
          <w:rPr>
            <w:rFonts w:cs="Arial"/>
            <w:sz w:val="24"/>
            <w:lang w:val="en-GB"/>
          </w:rPr>
          <w:delText>systematic</w:delText>
        </w:r>
      </w:del>
      <w:ins w:id="243" w:author="Peter Bihr" w:date="2017-05-18T10:06:00Z">
        <w:r w:rsidR="00D947EC" w:rsidRPr="00C84442">
          <w:rPr>
            <w:rFonts w:cs="Arial"/>
            <w:sz w:val="24"/>
            <w:lang w:val="en-GB"/>
          </w:rPr>
          <w:t>systemic</w:t>
        </w:r>
      </w:ins>
      <w:r w:rsidR="00D947EC" w:rsidRPr="00C84442">
        <w:rPr>
          <w:rFonts w:cs="Arial"/>
          <w:sz w:val="24"/>
          <w:lang w:val="en-GB"/>
        </w:rPr>
        <w:t xml:space="preserve"> character</w:t>
      </w:r>
      <w:r w:rsidR="002A5BDD" w:rsidRPr="00C84442">
        <w:rPr>
          <w:rFonts w:cs="Arial"/>
          <w:sz w:val="24"/>
          <w:lang w:val="en-GB"/>
        </w:rPr>
        <w:t>.</w:t>
      </w:r>
      <w:r w:rsidR="00F8113D" w:rsidRPr="00C84442">
        <w:rPr>
          <w:rFonts w:cs="Arial"/>
          <w:sz w:val="24"/>
          <w:lang w:val="en-GB"/>
        </w:rPr>
        <w:t xml:space="preserve"> </w:t>
      </w:r>
    </w:p>
    <w:p w14:paraId="10C682CE" w14:textId="77777777" w:rsidR="00FD10AB" w:rsidRPr="00C84442" w:rsidRDefault="00FD10AB" w:rsidP="000F31BD">
      <w:pPr>
        <w:widowControl w:val="0"/>
        <w:autoSpaceDE w:val="0"/>
        <w:autoSpaceDN w:val="0"/>
        <w:adjustRightInd w:val="0"/>
        <w:spacing w:after="0"/>
        <w:rPr>
          <w:rFonts w:cs="Arial"/>
          <w:sz w:val="24"/>
          <w:lang w:val="en-GB"/>
        </w:rPr>
      </w:pPr>
    </w:p>
    <w:p w14:paraId="2A94C7BE" w14:textId="77777777" w:rsidR="003814B2" w:rsidRPr="00C84442" w:rsidRDefault="003814B2" w:rsidP="000F31BD">
      <w:pPr>
        <w:widowControl w:val="0"/>
        <w:autoSpaceDE w:val="0"/>
        <w:autoSpaceDN w:val="0"/>
        <w:adjustRightInd w:val="0"/>
        <w:spacing w:after="0"/>
        <w:rPr>
          <w:rFonts w:cs="Arial"/>
          <w:sz w:val="24"/>
          <w:lang w:val="en-GB"/>
        </w:rPr>
      </w:pPr>
    </w:p>
    <w:p w14:paraId="28BF92A0" w14:textId="039EBC6F" w:rsidR="00951228" w:rsidRPr="00C84442" w:rsidRDefault="00A94186" w:rsidP="006C384A">
      <w:pPr>
        <w:rPr>
          <w:rFonts w:cs="Arial"/>
          <w:b/>
          <w:sz w:val="24"/>
          <w:lang w:val="en-GB"/>
        </w:rPr>
      </w:pPr>
      <w:r w:rsidRPr="00C84442">
        <w:rPr>
          <w:rFonts w:cs="Arial"/>
          <w:b/>
          <w:sz w:val="24"/>
          <w:lang w:val="en-GB"/>
        </w:rPr>
        <w:t xml:space="preserve">Redefining the </w:t>
      </w:r>
      <w:del w:id="244" w:author="Peter Bihr" w:date="2017-05-18T10:06:00Z">
        <w:r w:rsidRPr="00C84442">
          <w:rPr>
            <w:rFonts w:cs="Arial"/>
            <w:b/>
            <w:sz w:val="24"/>
            <w:lang w:val="en-GB"/>
          </w:rPr>
          <w:delText>Future</w:delText>
        </w:r>
      </w:del>
      <w:ins w:id="245" w:author="Peter Bihr" w:date="2017-05-18T10:06:00Z">
        <w:r w:rsidR="008E1633">
          <w:rPr>
            <w:rFonts w:cs="Arial"/>
            <w:b/>
            <w:sz w:val="24"/>
            <w:lang w:val="en-GB"/>
          </w:rPr>
          <w:t>f</w:t>
        </w:r>
        <w:r w:rsidRPr="00C84442">
          <w:rPr>
            <w:rFonts w:cs="Arial"/>
            <w:b/>
            <w:sz w:val="24"/>
            <w:lang w:val="en-GB"/>
          </w:rPr>
          <w:t>uture</w:t>
        </w:r>
      </w:ins>
    </w:p>
    <w:p w14:paraId="5868CC5B" w14:textId="4A12E277" w:rsidR="00E10BF7" w:rsidRPr="00C84442" w:rsidRDefault="008C7C41" w:rsidP="000F31BD">
      <w:pPr>
        <w:widowControl w:val="0"/>
        <w:autoSpaceDE w:val="0"/>
        <w:autoSpaceDN w:val="0"/>
        <w:adjustRightInd w:val="0"/>
        <w:spacing w:after="0"/>
        <w:rPr>
          <w:rFonts w:cs="Arial"/>
          <w:sz w:val="24"/>
          <w:lang w:val="en-GB"/>
        </w:rPr>
      </w:pPr>
      <w:r w:rsidRPr="00C84442">
        <w:rPr>
          <w:rFonts w:cs="Arial"/>
          <w:sz w:val="24"/>
          <w:lang w:val="en-GB"/>
        </w:rPr>
        <w:t xml:space="preserve">How </w:t>
      </w:r>
      <w:ins w:id="246" w:author="Peter Bihr" w:date="2017-05-18T10:06:00Z">
        <w:r w:rsidR="000E073B">
          <w:rPr>
            <w:rFonts w:cs="Arial"/>
            <w:sz w:val="24"/>
            <w:lang w:val="en-GB"/>
          </w:rPr>
          <w:t xml:space="preserve">can </w:t>
        </w:r>
      </w:ins>
      <w:r w:rsidRPr="00C84442">
        <w:rPr>
          <w:rFonts w:cs="Arial"/>
          <w:sz w:val="24"/>
          <w:lang w:val="en-GB"/>
        </w:rPr>
        <w:t xml:space="preserve">experiences </w:t>
      </w:r>
      <w:del w:id="247" w:author="Peter Bihr" w:date="2017-05-18T10:06:00Z">
        <w:r w:rsidRPr="00C84442">
          <w:rPr>
            <w:rFonts w:cs="Arial"/>
            <w:sz w:val="24"/>
            <w:lang w:val="en-GB"/>
          </w:rPr>
          <w:delText xml:space="preserve">can </w:delText>
        </w:r>
      </w:del>
      <w:r w:rsidRPr="00C84442">
        <w:rPr>
          <w:rFonts w:cs="Arial"/>
          <w:sz w:val="24"/>
          <w:lang w:val="en-GB"/>
        </w:rPr>
        <w:t xml:space="preserve">be triggered? </w:t>
      </w:r>
      <w:proofErr w:type="spellStart"/>
      <w:r w:rsidR="00E10BF7" w:rsidRPr="00C84442">
        <w:rPr>
          <w:rFonts w:cs="Arial"/>
          <w:sz w:val="24"/>
          <w:lang w:val="en-GB"/>
        </w:rPr>
        <w:t>Kennon</w:t>
      </w:r>
      <w:proofErr w:type="spellEnd"/>
      <w:r w:rsidR="00E10BF7" w:rsidRPr="00C84442">
        <w:rPr>
          <w:rFonts w:cs="Arial"/>
          <w:sz w:val="24"/>
          <w:lang w:val="en-GB"/>
        </w:rPr>
        <w:t xml:space="preserve"> Sheldon</w:t>
      </w:r>
      <w:del w:id="248" w:author="Peter Bihr" w:date="2017-05-18T10:06:00Z">
        <w:r w:rsidR="00951228" w:rsidRPr="00C84442">
          <w:rPr>
            <w:rFonts w:cs="Arial"/>
            <w:sz w:val="24"/>
            <w:lang w:val="en-GB"/>
          </w:rPr>
          <w:delText>,</w:delText>
        </w:r>
      </w:del>
      <w:r w:rsidR="00E10BF7" w:rsidRPr="00C84442">
        <w:rPr>
          <w:rFonts w:cs="Arial"/>
          <w:sz w:val="24"/>
          <w:lang w:val="en-GB"/>
        </w:rPr>
        <w:t xml:space="preserve"> and his colleagues isolated ten psychological needs</w:t>
      </w:r>
      <w:r w:rsidR="00F91031" w:rsidRPr="00C84442">
        <w:rPr>
          <w:rFonts w:cs="Arial"/>
          <w:sz w:val="24"/>
          <w:lang w:val="en-GB"/>
        </w:rPr>
        <w:t xml:space="preserve"> that</w:t>
      </w:r>
      <w:del w:id="249" w:author="Peter Bihr" w:date="2017-05-18T10:06:00Z">
        <w:r w:rsidR="00F91031" w:rsidRPr="00C84442">
          <w:rPr>
            <w:rFonts w:cs="Arial"/>
            <w:sz w:val="24"/>
            <w:lang w:val="en-GB"/>
          </w:rPr>
          <w:delText xml:space="preserve"> are – </w:delText>
        </w:r>
      </w:del>
      <w:ins w:id="250" w:author="Peter Bihr" w:date="2017-05-18T10:06:00Z">
        <w:r w:rsidR="000E073B">
          <w:rPr>
            <w:rFonts w:cs="Arial"/>
            <w:sz w:val="24"/>
            <w:lang w:val="en-GB"/>
          </w:rPr>
          <w:t>—</w:t>
        </w:r>
      </w:ins>
      <w:r w:rsidR="00F91031" w:rsidRPr="00C84442">
        <w:rPr>
          <w:rFonts w:cs="Arial"/>
          <w:sz w:val="24"/>
          <w:lang w:val="en-GB"/>
        </w:rPr>
        <w:t>if fulfilled</w:t>
      </w:r>
      <w:del w:id="251" w:author="Peter Bihr" w:date="2017-05-18T10:06:00Z">
        <w:r w:rsidR="00F91031" w:rsidRPr="00C84442">
          <w:rPr>
            <w:rFonts w:cs="Arial"/>
            <w:sz w:val="24"/>
            <w:lang w:val="en-GB"/>
          </w:rPr>
          <w:delText xml:space="preserve"> –</w:delText>
        </w:r>
      </w:del>
      <w:ins w:id="252" w:author="Peter Bihr" w:date="2017-05-18T10:06:00Z">
        <w:r w:rsidR="000E073B">
          <w:rPr>
            <w:rFonts w:cs="Arial"/>
            <w:sz w:val="24"/>
            <w:lang w:val="en-GB"/>
          </w:rPr>
          <w:t>—are</w:t>
        </w:r>
      </w:ins>
      <w:r w:rsidR="000E073B">
        <w:rPr>
          <w:rFonts w:cs="Arial"/>
          <w:sz w:val="24"/>
          <w:lang w:val="en-GB"/>
        </w:rPr>
        <w:t xml:space="preserve"> </w:t>
      </w:r>
      <w:r w:rsidR="00F91031" w:rsidRPr="00C84442">
        <w:rPr>
          <w:rFonts w:cs="Arial"/>
          <w:sz w:val="24"/>
          <w:lang w:val="en-GB"/>
        </w:rPr>
        <w:t>responsible for positive experiences</w:t>
      </w:r>
      <w:r w:rsidR="00E10BF7" w:rsidRPr="00C84442">
        <w:rPr>
          <w:rFonts w:cs="Arial"/>
          <w:sz w:val="24"/>
          <w:lang w:val="en-GB"/>
        </w:rPr>
        <w:t xml:space="preserve">: </w:t>
      </w:r>
    </w:p>
    <w:p w14:paraId="47749CCB" w14:textId="77777777" w:rsidR="00F91031" w:rsidRDefault="00F91031" w:rsidP="000F31BD">
      <w:pPr>
        <w:widowControl w:val="0"/>
        <w:autoSpaceDE w:val="0"/>
        <w:autoSpaceDN w:val="0"/>
        <w:adjustRightInd w:val="0"/>
        <w:spacing w:after="0"/>
        <w:rPr>
          <w:rFonts w:cs="Arial"/>
          <w:sz w:val="24"/>
          <w:lang w:val="en-GB"/>
        </w:rPr>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794"/>
        <w:gridCol w:w="5488"/>
      </w:tblGrid>
      <w:tr w:rsidR="0083456A" w:rsidRPr="00C84442" w14:paraId="54E3DD8B" w14:textId="77777777" w:rsidTr="00A9414B">
        <w:trPr>
          <w:del w:id="253" w:author="Peter Bihr" w:date="2017-05-18T10:06:00Z"/>
        </w:trPr>
        <w:tc>
          <w:tcPr>
            <w:tcW w:w="3794" w:type="dxa"/>
          </w:tcPr>
          <w:p w14:paraId="5186D19C" w14:textId="77777777" w:rsidR="001D2621" w:rsidRPr="00C84442" w:rsidRDefault="001D2621" w:rsidP="002C4D01">
            <w:pPr>
              <w:widowControl w:val="0"/>
              <w:autoSpaceDE w:val="0"/>
              <w:autoSpaceDN w:val="0"/>
              <w:adjustRightInd w:val="0"/>
              <w:rPr>
                <w:del w:id="254" w:author="Peter Bihr" w:date="2017-05-18T10:06:00Z"/>
                <w:rFonts w:cs="Arial"/>
                <w:sz w:val="24"/>
                <w:lang w:val="en-GB"/>
              </w:rPr>
            </w:pPr>
            <w:del w:id="255" w:author="Peter Bihr" w:date="2017-05-18T10:06:00Z">
              <w:r w:rsidRPr="00C84442">
                <w:rPr>
                  <w:rFonts w:cs="Arial"/>
                  <w:sz w:val="24"/>
                  <w:lang w:val="en-GB"/>
                </w:rPr>
                <w:delText>0</w:delText>
              </w:r>
              <w:r w:rsidR="00212313">
                <w:rPr>
                  <w:rFonts w:cs="Arial"/>
                  <w:sz w:val="24"/>
                  <w:lang w:val="en-GB"/>
                </w:rPr>
                <w:delText xml:space="preserve">1. Autonomy / </w:delText>
              </w:r>
              <w:r w:rsidR="008C7C41" w:rsidRPr="00C84442">
                <w:rPr>
                  <w:rFonts w:cs="Arial"/>
                  <w:sz w:val="24"/>
                  <w:lang w:val="en-GB"/>
                </w:rPr>
                <w:delText>i</w:delText>
              </w:r>
              <w:r w:rsidRPr="00C84442">
                <w:rPr>
                  <w:rFonts w:cs="Arial"/>
                  <w:sz w:val="24"/>
                  <w:lang w:val="en-GB"/>
                </w:rPr>
                <w:delText>ndependence</w:delText>
              </w:r>
            </w:del>
          </w:p>
        </w:tc>
        <w:tc>
          <w:tcPr>
            <w:tcW w:w="5488" w:type="dxa"/>
          </w:tcPr>
          <w:p w14:paraId="3C243A78" w14:textId="77777777" w:rsidR="001D2621" w:rsidRPr="00C84442" w:rsidRDefault="001D2621" w:rsidP="002C4D01">
            <w:pPr>
              <w:widowControl w:val="0"/>
              <w:autoSpaceDE w:val="0"/>
              <w:autoSpaceDN w:val="0"/>
              <w:adjustRightInd w:val="0"/>
              <w:rPr>
                <w:del w:id="256" w:author="Peter Bihr" w:date="2017-05-18T10:06:00Z"/>
                <w:rFonts w:cs="Arial"/>
                <w:sz w:val="24"/>
                <w:lang w:val="en-GB"/>
              </w:rPr>
            </w:pPr>
            <w:del w:id="257" w:author="Peter Bihr" w:date="2017-05-18T10:06:00Z">
              <w:r w:rsidRPr="00C84442">
                <w:rPr>
                  <w:rFonts w:cs="Arial"/>
                  <w:sz w:val="24"/>
                  <w:lang w:val="en-GB"/>
                </w:rPr>
                <w:delText xml:space="preserve">Only you </w:delText>
              </w:r>
              <w:r w:rsidR="0083456A" w:rsidRPr="00C84442">
                <w:rPr>
                  <w:rFonts w:cs="Arial"/>
                  <w:sz w:val="24"/>
                  <w:lang w:val="en-GB"/>
                </w:rPr>
                <w:delText xml:space="preserve">alone </w:delText>
              </w:r>
              <w:r w:rsidRPr="00C84442">
                <w:rPr>
                  <w:rFonts w:cs="Arial"/>
                  <w:sz w:val="24"/>
                  <w:lang w:val="en-GB"/>
                </w:rPr>
                <w:delText>but no external forces determine your action</w:delText>
              </w:r>
            </w:del>
          </w:p>
        </w:tc>
      </w:tr>
      <w:tr w:rsidR="0083456A" w:rsidRPr="00C84442" w14:paraId="4C931E01" w14:textId="77777777" w:rsidTr="00A9414B">
        <w:trPr>
          <w:del w:id="258" w:author="Peter Bihr" w:date="2017-05-18T10:06:00Z"/>
        </w:trPr>
        <w:tc>
          <w:tcPr>
            <w:tcW w:w="3794" w:type="dxa"/>
          </w:tcPr>
          <w:p w14:paraId="44B6F011" w14:textId="77777777" w:rsidR="001D2621" w:rsidRPr="00C84442" w:rsidRDefault="001D2621" w:rsidP="002C4D01">
            <w:pPr>
              <w:widowControl w:val="0"/>
              <w:autoSpaceDE w:val="0"/>
              <w:autoSpaceDN w:val="0"/>
              <w:adjustRightInd w:val="0"/>
              <w:rPr>
                <w:del w:id="259" w:author="Peter Bihr" w:date="2017-05-18T10:06:00Z"/>
                <w:rFonts w:cs="Arial"/>
                <w:sz w:val="24"/>
                <w:lang w:val="en-GB"/>
              </w:rPr>
            </w:pPr>
            <w:del w:id="260" w:author="Peter Bihr" w:date="2017-05-18T10:06:00Z">
              <w:r w:rsidRPr="00C84442">
                <w:rPr>
                  <w:rFonts w:cs="Arial"/>
                  <w:sz w:val="24"/>
                  <w:lang w:val="en-GB"/>
                </w:rPr>
                <w:delText>0</w:delText>
              </w:r>
              <w:r w:rsidR="00212313">
                <w:rPr>
                  <w:rFonts w:cs="Arial"/>
                  <w:sz w:val="24"/>
                  <w:lang w:val="en-GB"/>
                </w:rPr>
                <w:delText xml:space="preserve">2. Competence / </w:delText>
              </w:r>
              <w:r w:rsidRPr="00C84442">
                <w:rPr>
                  <w:rFonts w:cs="Arial"/>
                  <w:sz w:val="24"/>
                  <w:lang w:val="en-GB"/>
                </w:rPr>
                <w:delText>effectance</w:delText>
              </w:r>
            </w:del>
          </w:p>
        </w:tc>
        <w:tc>
          <w:tcPr>
            <w:tcW w:w="5488" w:type="dxa"/>
          </w:tcPr>
          <w:p w14:paraId="39249C76" w14:textId="77777777" w:rsidR="001D2621" w:rsidRPr="00C84442" w:rsidRDefault="001D2621" w:rsidP="002C4D01">
            <w:pPr>
              <w:widowControl w:val="0"/>
              <w:autoSpaceDE w:val="0"/>
              <w:autoSpaceDN w:val="0"/>
              <w:adjustRightInd w:val="0"/>
              <w:rPr>
                <w:del w:id="261" w:author="Peter Bihr" w:date="2017-05-18T10:06:00Z"/>
                <w:rFonts w:cs="Arial"/>
                <w:sz w:val="24"/>
                <w:lang w:val="en-GB"/>
              </w:rPr>
            </w:pPr>
            <w:del w:id="262" w:author="Peter Bihr" w:date="2017-05-18T10:06:00Z">
              <w:r w:rsidRPr="00C84442">
                <w:rPr>
                  <w:rFonts w:cs="Arial"/>
                  <w:sz w:val="24"/>
                  <w:lang w:val="en-GB"/>
                </w:rPr>
                <w:delText xml:space="preserve">You feel capable and effective rather than </w:delText>
              </w:r>
              <w:r w:rsidRPr="00C84442">
                <w:rPr>
                  <w:rFonts w:cs="Arial"/>
                  <w:sz w:val="24"/>
                  <w:lang w:val="en-GB"/>
                </w:rPr>
                <w:lastRenderedPageBreak/>
                <w:delText>incompetent or ineffective</w:delText>
              </w:r>
            </w:del>
          </w:p>
        </w:tc>
      </w:tr>
      <w:tr w:rsidR="0083456A" w:rsidRPr="00C84442" w14:paraId="5C16BDB2" w14:textId="77777777" w:rsidTr="00A9414B">
        <w:trPr>
          <w:del w:id="263" w:author="Peter Bihr" w:date="2017-05-18T10:06:00Z"/>
        </w:trPr>
        <w:tc>
          <w:tcPr>
            <w:tcW w:w="3794" w:type="dxa"/>
          </w:tcPr>
          <w:p w14:paraId="42F2DC9D" w14:textId="77777777" w:rsidR="001D2621" w:rsidRPr="00C84442" w:rsidRDefault="00212313" w:rsidP="001D2621">
            <w:pPr>
              <w:widowControl w:val="0"/>
              <w:autoSpaceDE w:val="0"/>
              <w:autoSpaceDN w:val="0"/>
              <w:adjustRightInd w:val="0"/>
              <w:rPr>
                <w:del w:id="264" w:author="Peter Bihr" w:date="2017-05-18T10:06:00Z"/>
                <w:rFonts w:cs="Arial"/>
                <w:sz w:val="24"/>
                <w:lang w:val="en-GB"/>
              </w:rPr>
            </w:pPr>
            <w:del w:id="265" w:author="Peter Bihr" w:date="2017-05-18T10:06:00Z">
              <w:r>
                <w:rPr>
                  <w:rFonts w:cs="Arial"/>
                  <w:sz w:val="24"/>
                  <w:lang w:val="en-GB"/>
                </w:rPr>
                <w:lastRenderedPageBreak/>
                <w:delText xml:space="preserve">03. Relatedness / </w:delText>
              </w:r>
              <w:r w:rsidR="001D2621" w:rsidRPr="00C84442">
                <w:rPr>
                  <w:rFonts w:cs="Arial"/>
                  <w:sz w:val="24"/>
                  <w:lang w:val="en-GB"/>
                </w:rPr>
                <w:delText xml:space="preserve">belongingness </w:delText>
              </w:r>
            </w:del>
          </w:p>
        </w:tc>
        <w:tc>
          <w:tcPr>
            <w:tcW w:w="5488" w:type="dxa"/>
          </w:tcPr>
          <w:p w14:paraId="7A063B1D" w14:textId="77777777" w:rsidR="001D2621" w:rsidRPr="00C84442" w:rsidRDefault="001D2621" w:rsidP="0083456A">
            <w:pPr>
              <w:widowControl w:val="0"/>
              <w:autoSpaceDE w:val="0"/>
              <w:autoSpaceDN w:val="0"/>
              <w:adjustRightInd w:val="0"/>
              <w:rPr>
                <w:del w:id="266" w:author="Peter Bihr" w:date="2017-05-18T10:06:00Z"/>
                <w:rFonts w:cs="Arial"/>
                <w:sz w:val="24"/>
                <w:lang w:val="en-GB"/>
              </w:rPr>
            </w:pPr>
            <w:del w:id="267" w:author="Peter Bihr" w:date="2017-05-18T10:06:00Z">
              <w:r w:rsidRPr="00C84442">
                <w:rPr>
                  <w:rFonts w:cs="Arial"/>
                  <w:sz w:val="24"/>
                  <w:lang w:val="en-GB"/>
                </w:rPr>
                <w:delText xml:space="preserve">You </w:delText>
              </w:r>
              <w:r w:rsidR="0083456A" w:rsidRPr="00C84442">
                <w:rPr>
                  <w:rFonts w:cs="Arial"/>
                  <w:sz w:val="24"/>
                  <w:lang w:val="en-GB"/>
                </w:rPr>
                <w:delText>are in</w:delText>
              </w:r>
              <w:r w:rsidRPr="00C84442">
                <w:rPr>
                  <w:rFonts w:cs="Arial"/>
                  <w:sz w:val="24"/>
                  <w:lang w:val="en-GB"/>
                </w:rPr>
                <w:delText xml:space="preserve"> regular close contact to people who care about you</w:delText>
              </w:r>
            </w:del>
          </w:p>
        </w:tc>
      </w:tr>
      <w:tr w:rsidR="0083456A" w:rsidRPr="00C84442" w14:paraId="1FC63904" w14:textId="77777777" w:rsidTr="00A9414B">
        <w:trPr>
          <w:del w:id="268" w:author="Peter Bihr" w:date="2017-05-18T10:06:00Z"/>
        </w:trPr>
        <w:tc>
          <w:tcPr>
            <w:tcW w:w="3794" w:type="dxa"/>
          </w:tcPr>
          <w:p w14:paraId="6F7840BC" w14:textId="77777777" w:rsidR="001D2621" w:rsidRPr="00C84442" w:rsidRDefault="00212313" w:rsidP="002C4D01">
            <w:pPr>
              <w:widowControl w:val="0"/>
              <w:autoSpaceDE w:val="0"/>
              <w:autoSpaceDN w:val="0"/>
              <w:adjustRightInd w:val="0"/>
              <w:rPr>
                <w:del w:id="269" w:author="Peter Bihr" w:date="2017-05-18T10:06:00Z"/>
                <w:rFonts w:cs="Arial"/>
                <w:sz w:val="24"/>
                <w:lang w:val="en-GB"/>
              </w:rPr>
            </w:pPr>
            <w:del w:id="270" w:author="Peter Bihr" w:date="2017-05-18T10:06:00Z">
              <w:r>
                <w:rPr>
                  <w:rFonts w:cs="Arial"/>
                  <w:sz w:val="24"/>
                  <w:lang w:val="en-GB"/>
                </w:rPr>
                <w:delText xml:space="preserve">04. Self-actualizing / </w:delText>
              </w:r>
              <w:r w:rsidR="001D2621" w:rsidRPr="00C84442">
                <w:rPr>
                  <w:rFonts w:cs="Arial"/>
                  <w:sz w:val="24"/>
                  <w:lang w:val="en-GB"/>
                </w:rPr>
                <w:delText>meaning</w:delText>
              </w:r>
            </w:del>
          </w:p>
        </w:tc>
        <w:tc>
          <w:tcPr>
            <w:tcW w:w="5488" w:type="dxa"/>
          </w:tcPr>
          <w:p w14:paraId="73585BCA" w14:textId="77777777" w:rsidR="001D2621" w:rsidRPr="00C84442" w:rsidRDefault="00C566A7" w:rsidP="002C4D01">
            <w:pPr>
              <w:widowControl w:val="0"/>
              <w:autoSpaceDE w:val="0"/>
              <w:autoSpaceDN w:val="0"/>
              <w:adjustRightInd w:val="0"/>
              <w:rPr>
                <w:del w:id="271" w:author="Peter Bihr" w:date="2017-05-18T10:06:00Z"/>
                <w:rFonts w:cs="Arial"/>
                <w:sz w:val="24"/>
                <w:lang w:val="en-GB"/>
              </w:rPr>
            </w:pPr>
            <w:del w:id="272" w:author="Peter Bihr" w:date="2017-05-18T10:06:00Z">
              <w:r w:rsidRPr="00C84442">
                <w:rPr>
                  <w:rFonts w:cs="Arial"/>
                  <w:sz w:val="24"/>
                  <w:lang w:val="en-GB"/>
                </w:rPr>
                <w:delText xml:space="preserve">You feel your </w:delText>
              </w:r>
              <w:r w:rsidR="001D2621" w:rsidRPr="00C84442">
                <w:rPr>
                  <w:rFonts w:cs="Arial"/>
                  <w:sz w:val="24"/>
                  <w:lang w:val="en-GB"/>
                </w:rPr>
                <w:delText xml:space="preserve">life </w:delText>
              </w:r>
              <w:r w:rsidR="00197792" w:rsidRPr="00C84442">
                <w:rPr>
                  <w:rFonts w:cs="Arial"/>
                  <w:sz w:val="24"/>
                  <w:lang w:val="en-GB"/>
                </w:rPr>
                <w:delText xml:space="preserve">is meaningful </w:delText>
              </w:r>
              <w:r w:rsidR="00197CD0" w:rsidRPr="00C84442">
                <w:rPr>
                  <w:rFonts w:cs="Arial"/>
                  <w:sz w:val="24"/>
                  <w:lang w:val="en-GB"/>
                </w:rPr>
                <w:delText>because you develop your best poten</w:delText>
              </w:r>
              <w:r w:rsidRPr="00C84442">
                <w:rPr>
                  <w:rFonts w:cs="Arial"/>
                  <w:sz w:val="24"/>
                  <w:lang w:val="en-GB"/>
                </w:rPr>
                <w:delText>t</w:delText>
              </w:r>
              <w:r w:rsidR="00197CD0" w:rsidRPr="00C84442">
                <w:rPr>
                  <w:rFonts w:cs="Arial"/>
                  <w:sz w:val="24"/>
                  <w:lang w:val="en-GB"/>
                </w:rPr>
                <w:delText>ials</w:delText>
              </w:r>
            </w:del>
          </w:p>
        </w:tc>
      </w:tr>
      <w:tr w:rsidR="0083456A" w:rsidRPr="00C84442" w14:paraId="575731CD" w14:textId="77777777" w:rsidTr="00A9414B">
        <w:trPr>
          <w:del w:id="273" w:author="Peter Bihr" w:date="2017-05-18T10:06:00Z"/>
        </w:trPr>
        <w:tc>
          <w:tcPr>
            <w:tcW w:w="3794" w:type="dxa"/>
          </w:tcPr>
          <w:p w14:paraId="1285FFD5" w14:textId="77777777" w:rsidR="001D2621" w:rsidRPr="00C84442" w:rsidRDefault="00197792" w:rsidP="002C4D01">
            <w:pPr>
              <w:widowControl w:val="0"/>
              <w:autoSpaceDE w:val="0"/>
              <w:autoSpaceDN w:val="0"/>
              <w:adjustRightInd w:val="0"/>
              <w:rPr>
                <w:del w:id="274" w:author="Peter Bihr" w:date="2017-05-18T10:06:00Z"/>
                <w:rFonts w:cs="Arial"/>
                <w:sz w:val="24"/>
                <w:lang w:val="en-GB"/>
              </w:rPr>
            </w:pPr>
            <w:del w:id="275" w:author="Peter Bihr" w:date="2017-05-18T10:06:00Z">
              <w:r w:rsidRPr="00C84442">
                <w:rPr>
                  <w:rFonts w:cs="Arial"/>
                  <w:sz w:val="24"/>
                  <w:lang w:val="en-GB"/>
                </w:rPr>
                <w:delText>05.</w:delText>
              </w:r>
              <w:r w:rsidR="00212313">
                <w:rPr>
                  <w:rFonts w:cs="Arial"/>
                  <w:sz w:val="24"/>
                  <w:lang w:val="en-GB"/>
                </w:rPr>
                <w:delText xml:space="preserve"> Security / </w:delText>
              </w:r>
              <w:r w:rsidR="001D2621" w:rsidRPr="00C84442">
                <w:rPr>
                  <w:rFonts w:cs="Arial"/>
                  <w:sz w:val="24"/>
                  <w:lang w:val="en-GB"/>
                </w:rPr>
                <w:delText>control</w:delText>
              </w:r>
            </w:del>
          </w:p>
        </w:tc>
        <w:tc>
          <w:tcPr>
            <w:tcW w:w="5488" w:type="dxa"/>
          </w:tcPr>
          <w:p w14:paraId="39B45CC1" w14:textId="77777777" w:rsidR="001D2621" w:rsidRPr="00C84442" w:rsidRDefault="00405176" w:rsidP="002C4D01">
            <w:pPr>
              <w:widowControl w:val="0"/>
              <w:autoSpaceDE w:val="0"/>
              <w:autoSpaceDN w:val="0"/>
              <w:adjustRightInd w:val="0"/>
              <w:rPr>
                <w:del w:id="276" w:author="Peter Bihr" w:date="2017-05-18T10:06:00Z"/>
                <w:rFonts w:cs="Arial"/>
                <w:sz w:val="24"/>
                <w:lang w:val="en-GB"/>
              </w:rPr>
            </w:pPr>
            <w:del w:id="277" w:author="Peter Bihr" w:date="2017-05-18T10:06:00Z">
              <w:r w:rsidRPr="00C84442">
                <w:rPr>
                  <w:rFonts w:cs="Arial"/>
                  <w:sz w:val="24"/>
                  <w:lang w:val="en-GB"/>
                </w:rPr>
                <w:delText>You feel safe and control your life</w:delText>
              </w:r>
            </w:del>
          </w:p>
        </w:tc>
      </w:tr>
      <w:tr w:rsidR="0083456A" w:rsidRPr="00C84442" w14:paraId="3F6B34F6" w14:textId="77777777" w:rsidTr="00A9414B">
        <w:trPr>
          <w:del w:id="278" w:author="Peter Bihr" w:date="2017-05-18T10:06:00Z"/>
        </w:trPr>
        <w:tc>
          <w:tcPr>
            <w:tcW w:w="3794" w:type="dxa"/>
          </w:tcPr>
          <w:p w14:paraId="471E6F92" w14:textId="77777777" w:rsidR="001D2621" w:rsidRPr="00C84442" w:rsidRDefault="001D2621" w:rsidP="002C4D01">
            <w:pPr>
              <w:widowControl w:val="0"/>
              <w:autoSpaceDE w:val="0"/>
              <w:autoSpaceDN w:val="0"/>
              <w:adjustRightInd w:val="0"/>
              <w:rPr>
                <w:del w:id="279" w:author="Peter Bihr" w:date="2017-05-18T10:06:00Z"/>
                <w:rFonts w:cs="Arial"/>
                <w:sz w:val="24"/>
                <w:lang w:val="en-GB"/>
              </w:rPr>
            </w:pPr>
            <w:del w:id="280" w:author="Peter Bihr" w:date="2017-05-18T10:06:00Z">
              <w:r w:rsidRPr="00C84442">
                <w:rPr>
                  <w:rFonts w:cs="Arial"/>
                  <w:sz w:val="24"/>
                  <w:lang w:val="en-GB"/>
                </w:rPr>
                <w:delText>06</w:delText>
              </w:r>
              <w:r w:rsidR="00212313">
                <w:rPr>
                  <w:rFonts w:cs="Arial"/>
                  <w:sz w:val="24"/>
                  <w:lang w:val="en-GB"/>
                </w:rPr>
                <w:delText xml:space="preserve">. Money / </w:delText>
              </w:r>
              <w:r w:rsidRPr="00C84442">
                <w:rPr>
                  <w:rFonts w:cs="Arial"/>
                  <w:sz w:val="24"/>
                  <w:lang w:val="en-GB"/>
                </w:rPr>
                <w:delText>luxury</w:delText>
              </w:r>
            </w:del>
          </w:p>
        </w:tc>
        <w:tc>
          <w:tcPr>
            <w:tcW w:w="5488" w:type="dxa"/>
          </w:tcPr>
          <w:p w14:paraId="75AB15AB" w14:textId="77777777" w:rsidR="001D2621" w:rsidRPr="00C84442" w:rsidRDefault="00C566A7" w:rsidP="002C4D01">
            <w:pPr>
              <w:widowControl w:val="0"/>
              <w:autoSpaceDE w:val="0"/>
              <w:autoSpaceDN w:val="0"/>
              <w:adjustRightInd w:val="0"/>
              <w:rPr>
                <w:del w:id="281" w:author="Peter Bihr" w:date="2017-05-18T10:06:00Z"/>
                <w:rFonts w:cs="Arial"/>
                <w:sz w:val="24"/>
                <w:lang w:val="en-GB"/>
              </w:rPr>
            </w:pPr>
            <w:del w:id="282" w:author="Peter Bihr" w:date="2017-05-18T10:06:00Z">
              <w:r w:rsidRPr="00C84442">
                <w:rPr>
                  <w:rFonts w:cs="Arial"/>
                  <w:sz w:val="24"/>
                  <w:lang w:val="en-GB"/>
                </w:rPr>
                <w:delText>You feel that you can buy what you want</w:delText>
              </w:r>
            </w:del>
          </w:p>
        </w:tc>
      </w:tr>
      <w:tr w:rsidR="0083456A" w:rsidRPr="00C84442" w14:paraId="56147C8C" w14:textId="77777777" w:rsidTr="00A9414B">
        <w:trPr>
          <w:del w:id="283" w:author="Peter Bihr" w:date="2017-05-18T10:06:00Z"/>
        </w:trPr>
        <w:tc>
          <w:tcPr>
            <w:tcW w:w="3794" w:type="dxa"/>
          </w:tcPr>
          <w:p w14:paraId="0EDB9451" w14:textId="77777777" w:rsidR="001D2621" w:rsidRPr="00C84442" w:rsidRDefault="00212313" w:rsidP="002C4D01">
            <w:pPr>
              <w:widowControl w:val="0"/>
              <w:autoSpaceDE w:val="0"/>
              <w:autoSpaceDN w:val="0"/>
              <w:adjustRightInd w:val="0"/>
              <w:rPr>
                <w:del w:id="284" w:author="Peter Bihr" w:date="2017-05-18T10:06:00Z"/>
                <w:rFonts w:cs="Arial"/>
                <w:sz w:val="24"/>
                <w:lang w:val="en-GB"/>
              </w:rPr>
            </w:pPr>
            <w:del w:id="285" w:author="Peter Bihr" w:date="2017-05-18T10:06:00Z">
              <w:r>
                <w:rPr>
                  <w:rFonts w:cs="Arial"/>
                  <w:sz w:val="24"/>
                  <w:lang w:val="en-GB"/>
                </w:rPr>
                <w:delText xml:space="preserve">07. Influence / </w:delText>
              </w:r>
              <w:r w:rsidR="001D2621" w:rsidRPr="00C84442">
                <w:rPr>
                  <w:rFonts w:cs="Arial"/>
                  <w:sz w:val="24"/>
                  <w:lang w:val="en-GB"/>
                </w:rPr>
                <w:delText>popularity</w:delText>
              </w:r>
            </w:del>
          </w:p>
        </w:tc>
        <w:tc>
          <w:tcPr>
            <w:tcW w:w="5488" w:type="dxa"/>
          </w:tcPr>
          <w:p w14:paraId="18D59DD4" w14:textId="77777777" w:rsidR="001D2621" w:rsidRPr="00C84442" w:rsidRDefault="00C566A7" w:rsidP="0052633C">
            <w:pPr>
              <w:widowControl w:val="0"/>
              <w:autoSpaceDE w:val="0"/>
              <w:autoSpaceDN w:val="0"/>
              <w:adjustRightInd w:val="0"/>
              <w:rPr>
                <w:del w:id="286" w:author="Peter Bihr" w:date="2017-05-18T10:06:00Z"/>
                <w:rFonts w:cs="Arial"/>
                <w:sz w:val="24"/>
                <w:lang w:val="en-GB"/>
              </w:rPr>
            </w:pPr>
            <w:del w:id="287" w:author="Peter Bihr" w:date="2017-05-18T10:06:00Z">
              <w:r w:rsidRPr="00C84442">
                <w:rPr>
                  <w:rFonts w:cs="Arial"/>
                  <w:sz w:val="24"/>
                  <w:lang w:val="en-GB"/>
                </w:rPr>
                <w:delText xml:space="preserve">You feel liked, respected and </w:delText>
              </w:r>
              <w:r w:rsidR="0052633C" w:rsidRPr="00C84442">
                <w:rPr>
                  <w:rFonts w:cs="Arial"/>
                  <w:sz w:val="24"/>
                  <w:lang w:val="en-GB"/>
                </w:rPr>
                <w:delText>as an</w:delText>
              </w:r>
              <w:r w:rsidRPr="00C84442">
                <w:rPr>
                  <w:rFonts w:cs="Arial"/>
                  <w:sz w:val="24"/>
                  <w:lang w:val="en-GB"/>
                </w:rPr>
                <w:delText xml:space="preserve"> influence</w:delText>
              </w:r>
              <w:r w:rsidR="0052633C" w:rsidRPr="00C84442">
                <w:rPr>
                  <w:rFonts w:cs="Arial"/>
                  <w:sz w:val="24"/>
                  <w:lang w:val="en-GB"/>
                </w:rPr>
                <w:delText>r</w:delText>
              </w:r>
            </w:del>
          </w:p>
        </w:tc>
      </w:tr>
      <w:tr w:rsidR="0083456A" w:rsidRPr="00C84442" w14:paraId="52EB85C1" w14:textId="77777777" w:rsidTr="00A9414B">
        <w:trPr>
          <w:del w:id="288" w:author="Peter Bihr" w:date="2017-05-18T10:06:00Z"/>
        </w:trPr>
        <w:tc>
          <w:tcPr>
            <w:tcW w:w="3794" w:type="dxa"/>
          </w:tcPr>
          <w:p w14:paraId="6AFAD8FA" w14:textId="77777777" w:rsidR="001D2621" w:rsidRPr="00C84442" w:rsidRDefault="00AB76D4" w:rsidP="002C4D01">
            <w:pPr>
              <w:widowControl w:val="0"/>
              <w:autoSpaceDE w:val="0"/>
              <w:autoSpaceDN w:val="0"/>
              <w:adjustRightInd w:val="0"/>
              <w:rPr>
                <w:del w:id="289" w:author="Peter Bihr" w:date="2017-05-18T10:06:00Z"/>
                <w:rFonts w:cs="Arial"/>
                <w:sz w:val="24"/>
                <w:lang w:val="en-GB"/>
              </w:rPr>
            </w:pPr>
            <w:del w:id="290" w:author="Peter Bihr" w:date="2017-05-18T10:06:00Z">
              <w:r>
                <w:rPr>
                  <w:rFonts w:cs="Arial"/>
                  <w:sz w:val="24"/>
                  <w:lang w:val="en-GB"/>
                </w:rPr>
                <w:delText xml:space="preserve">08. Physical thriving / </w:delText>
              </w:r>
              <w:r w:rsidR="001D2621" w:rsidRPr="00C84442">
                <w:rPr>
                  <w:rFonts w:cs="Arial"/>
                  <w:sz w:val="24"/>
                  <w:lang w:val="en-GB"/>
                </w:rPr>
                <w:delText>bodily</w:delText>
              </w:r>
            </w:del>
          </w:p>
        </w:tc>
        <w:tc>
          <w:tcPr>
            <w:tcW w:w="5488" w:type="dxa"/>
          </w:tcPr>
          <w:p w14:paraId="3462F205" w14:textId="77777777" w:rsidR="001D2621" w:rsidRPr="00C84442" w:rsidRDefault="00C566A7" w:rsidP="002C4D01">
            <w:pPr>
              <w:widowControl w:val="0"/>
              <w:autoSpaceDE w:val="0"/>
              <w:autoSpaceDN w:val="0"/>
              <w:adjustRightInd w:val="0"/>
              <w:rPr>
                <w:del w:id="291" w:author="Peter Bihr" w:date="2017-05-18T10:06:00Z"/>
                <w:rFonts w:cs="Arial"/>
                <w:sz w:val="24"/>
                <w:lang w:val="en-GB"/>
              </w:rPr>
            </w:pPr>
            <w:del w:id="292" w:author="Peter Bihr" w:date="2017-05-18T10:06:00Z">
              <w:r w:rsidRPr="00C84442">
                <w:rPr>
                  <w:rFonts w:cs="Arial"/>
                  <w:sz w:val="24"/>
                  <w:lang w:val="en-GB"/>
                </w:rPr>
                <w:delText>You feel healthy and in well taken care off</w:delText>
              </w:r>
            </w:del>
          </w:p>
        </w:tc>
      </w:tr>
      <w:tr w:rsidR="0083456A" w:rsidRPr="00C84442" w14:paraId="3372D38F" w14:textId="77777777" w:rsidTr="00A9414B">
        <w:trPr>
          <w:del w:id="293" w:author="Peter Bihr" w:date="2017-05-18T10:06:00Z"/>
        </w:trPr>
        <w:tc>
          <w:tcPr>
            <w:tcW w:w="3794" w:type="dxa"/>
          </w:tcPr>
          <w:p w14:paraId="30771215" w14:textId="77777777" w:rsidR="001D2621" w:rsidRPr="00C84442" w:rsidRDefault="00AB76D4" w:rsidP="002C4D01">
            <w:pPr>
              <w:widowControl w:val="0"/>
              <w:autoSpaceDE w:val="0"/>
              <w:autoSpaceDN w:val="0"/>
              <w:adjustRightInd w:val="0"/>
              <w:rPr>
                <w:del w:id="294" w:author="Peter Bihr" w:date="2017-05-18T10:06:00Z"/>
                <w:rFonts w:cs="Arial"/>
                <w:sz w:val="24"/>
                <w:lang w:val="en-GB"/>
              </w:rPr>
            </w:pPr>
            <w:del w:id="295" w:author="Peter Bihr" w:date="2017-05-18T10:06:00Z">
              <w:r>
                <w:rPr>
                  <w:rFonts w:cs="Arial"/>
                  <w:sz w:val="24"/>
                  <w:lang w:val="en-GB"/>
                </w:rPr>
                <w:delText xml:space="preserve">09. Self-esteem / </w:delText>
              </w:r>
              <w:r w:rsidR="001D2621" w:rsidRPr="00C84442">
                <w:rPr>
                  <w:rFonts w:cs="Arial"/>
                  <w:sz w:val="24"/>
                  <w:lang w:val="en-GB"/>
                </w:rPr>
                <w:delText>self-respect</w:delText>
              </w:r>
            </w:del>
          </w:p>
        </w:tc>
        <w:tc>
          <w:tcPr>
            <w:tcW w:w="5488" w:type="dxa"/>
          </w:tcPr>
          <w:p w14:paraId="62FD88B8" w14:textId="77777777" w:rsidR="001D2621" w:rsidRPr="00C84442" w:rsidRDefault="00C566A7" w:rsidP="002C4D01">
            <w:pPr>
              <w:widowControl w:val="0"/>
              <w:autoSpaceDE w:val="0"/>
              <w:autoSpaceDN w:val="0"/>
              <w:adjustRightInd w:val="0"/>
              <w:rPr>
                <w:del w:id="296" w:author="Peter Bihr" w:date="2017-05-18T10:06:00Z"/>
                <w:rFonts w:cs="Arial"/>
                <w:sz w:val="24"/>
                <w:lang w:val="en-GB"/>
              </w:rPr>
            </w:pPr>
            <w:del w:id="297" w:author="Peter Bihr" w:date="2017-05-18T10:06:00Z">
              <w:r w:rsidRPr="00C84442">
                <w:rPr>
                  <w:rFonts w:cs="Arial"/>
                  <w:sz w:val="24"/>
                  <w:lang w:val="en-GB"/>
                </w:rPr>
                <w:delText>You feel like a worthy person, as good as anyone else</w:delText>
              </w:r>
            </w:del>
          </w:p>
        </w:tc>
      </w:tr>
      <w:tr w:rsidR="0083456A" w:rsidRPr="00C84442" w14:paraId="5C5867FA" w14:textId="77777777" w:rsidTr="00A9414B">
        <w:trPr>
          <w:del w:id="298" w:author="Peter Bihr" w:date="2017-05-18T10:06:00Z"/>
        </w:trPr>
        <w:tc>
          <w:tcPr>
            <w:tcW w:w="3794" w:type="dxa"/>
          </w:tcPr>
          <w:p w14:paraId="572AF12F" w14:textId="77777777" w:rsidR="001D2621" w:rsidRPr="00C84442" w:rsidRDefault="00AB76D4" w:rsidP="002C4D01">
            <w:pPr>
              <w:widowControl w:val="0"/>
              <w:autoSpaceDE w:val="0"/>
              <w:autoSpaceDN w:val="0"/>
              <w:adjustRightInd w:val="0"/>
              <w:rPr>
                <w:del w:id="299" w:author="Peter Bihr" w:date="2017-05-18T10:06:00Z"/>
                <w:rFonts w:cs="Arial"/>
                <w:sz w:val="24"/>
                <w:lang w:val="en-GB"/>
              </w:rPr>
            </w:pPr>
            <w:del w:id="300" w:author="Peter Bihr" w:date="2017-05-18T10:06:00Z">
              <w:r>
                <w:rPr>
                  <w:rFonts w:cs="Arial"/>
                  <w:sz w:val="24"/>
                  <w:lang w:val="en-GB"/>
                </w:rPr>
                <w:delText>10. Pleasure-</w:delText>
              </w:r>
              <w:r w:rsidR="001D2621" w:rsidRPr="00C84442">
                <w:rPr>
                  <w:rFonts w:cs="Arial"/>
                  <w:sz w:val="24"/>
                  <w:lang w:val="en-GB"/>
                </w:rPr>
                <w:delText>stimu</w:delText>
              </w:r>
              <w:r w:rsidR="00C566A7" w:rsidRPr="00C84442">
                <w:rPr>
                  <w:rFonts w:cs="Arial"/>
                  <w:sz w:val="24"/>
                  <w:lang w:val="en-GB"/>
                </w:rPr>
                <w:delText>lat</w:delText>
              </w:r>
              <w:r w:rsidR="001D2621" w:rsidRPr="00C84442">
                <w:rPr>
                  <w:rFonts w:cs="Arial"/>
                  <w:sz w:val="24"/>
                  <w:lang w:val="en-GB"/>
                </w:rPr>
                <w:delText>ion</w:delText>
              </w:r>
            </w:del>
          </w:p>
        </w:tc>
        <w:tc>
          <w:tcPr>
            <w:tcW w:w="5488" w:type="dxa"/>
          </w:tcPr>
          <w:p w14:paraId="257388EB" w14:textId="77777777" w:rsidR="001D2621" w:rsidRPr="00C84442" w:rsidRDefault="002857CE" w:rsidP="002C4D01">
            <w:pPr>
              <w:widowControl w:val="0"/>
              <w:autoSpaceDE w:val="0"/>
              <w:autoSpaceDN w:val="0"/>
              <w:adjustRightInd w:val="0"/>
              <w:rPr>
                <w:del w:id="301" w:author="Peter Bihr" w:date="2017-05-18T10:06:00Z"/>
                <w:rFonts w:cs="Arial"/>
                <w:sz w:val="24"/>
                <w:lang w:val="en-GB"/>
              </w:rPr>
            </w:pPr>
            <w:del w:id="302" w:author="Peter Bihr" w:date="2017-05-18T10:06:00Z">
              <w:r w:rsidRPr="00C84442">
                <w:rPr>
                  <w:rFonts w:cs="Arial"/>
                  <w:sz w:val="24"/>
                  <w:lang w:val="en-GB"/>
                </w:rPr>
                <w:delText>You feel enjoyment and pleasure rather than boredom and under</w:delText>
              </w:r>
              <w:r w:rsidR="00673802" w:rsidRPr="00C84442">
                <w:rPr>
                  <w:rFonts w:cs="Arial"/>
                  <w:sz w:val="24"/>
                  <w:lang w:val="en-GB"/>
                </w:rPr>
                <w:delText>-</w:delText>
              </w:r>
              <w:r w:rsidRPr="00C84442">
                <w:rPr>
                  <w:rFonts w:cs="Arial"/>
                  <w:sz w:val="24"/>
                  <w:lang w:val="en-GB"/>
                </w:rPr>
                <w:delText>stimulation</w:delText>
              </w:r>
            </w:del>
          </w:p>
        </w:tc>
      </w:tr>
    </w:tbl>
    <w:p w14:paraId="4699BC09" w14:textId="77777777" w:rsidR="00A40BB9" w:rsidRPr="00C84442" w:rsidRDefault="00A40BB9" w:rsidP="000F31BD">
      <w:pPr>
        <w:widowControl w:val="0"/>
        <w:autoSpaceDE w:val="0"/>
        <w:autoSpaceDN w:val="0"/>
        <w:adjustRightInd w:val="0"/>
        <w:spacing w:after="0"/>
        <w:rPr>
          <w:del w:id="303" w:author="Peter Bihr" w:date="2017-05-18T10:06:00Z"/>
          <w:rFonts w:cs="Arial"/>
          <w:sz w:val="24"/>
          <w:lang w:val="en-GB"/>
        </w:rPr>
      </w:pPr>
    </w:p>
    <w:p w14:paraId="5FAFFA80" w14:textId="77777777" w:rsidR="000E073B" w:rsidRDefault="000E073B" w:rsidP="00377159">
      <w:pPr>
        <w:pStyle w:val="Listenabsatz"/>
        <w:widowControl w:val="0"/>
        <w:numPr>
          <w:ilvl w:val="0"/>
          <w:numId w:val="3"/>
        </w:numPr>
        <w:autoSpaceDE w:val="0"/>
        <w:autoSpaceDN w:val="0"/>
        <w:adjustRightInd w:val="0"/>
        <w:spacing w:after="0"/>
        <w:rPr>
          <w:ins w:id="304" w:author="Peter Bihr" w:date="2017-05-18T10:06:00Z"/>
          <w:rFonts w:cs="Arial"/>
          <w:sz w:val="24"/>
          <w:lang w:val="en-GB"/>
        </w:rPr>
      </w:pPr>
      <w:ins w:id="305" w:author="Peter Bihr" w:date="2017-05-18T10:06:00Z">
        <w:r w:rsidRPr="00377159">
          <w:rPr>
            <w:rFonts w:cs="Arial"/>
            <w:b/>
            <w:sz w:val="24"/>
            <w:lang w:val="en-GB"/>
          </w:rPr>
          <w:t>Autonomy / independence</w:t>
        </w:r>
        <w:r w:rsidRPr="00377159">
          <w:rPr>
            <w:rFonts w:cs="Arial"/>
            <w:sz w:val="24"/>
            <w:lang w:val="en-GB"/>
          </w:rPr>
          <w:br/>
          <w:t>Only you alone but no external forces determine your action</w:t>
        </w:r>
        <w:r w:rsidR="004C2651">
          <w:rPr>
            <w:rFonts w:cs="Arial"/>
            <w:sz w:val="24"/>
            <w:lang w:val="en-GB"/>
          </w:rPr>
          <w:t>.</w:t>
        </w:r>
      </w:ins>
    </w:p>
    <w:p w14:paraId="7D29E9C5" w14:textId="77777777" w:rsidR="00377159" w:rsidRDefault="00377159" w:rsidP="00377159">
      <w:pPr>
        <w:pStyle w:val="Listenabsatz"/>
        <w:widowControl w:val="0"/>
        <w:numPr>
          <w:ilvl w:val="0"/>
          <w:numId w:val="3"/>
        </w:numPr>
        <w:autoSpaceDE w:val="0"/>
        <w:autoSpaceDN w:val="0"/>
        <w:adjustRightInd w:val="0"/>
        <w:spacing w:after="0"/>
        <w:rPr>
          <w:ins w:id="306" w:author="Peter Bihr" w:date="2017-05-18T10:06:00Z"/>
          <w:rFonts w:cs="Arial"/>
          <w:sz w:val="24"/>
          <w:lang w:val="en-GB"/>
        </w:rPr>
      </w:pPr>
      <w:ins w:id="307" w:author="Peter Bihr" w:date="2017-05-18T10:06:00Z">
        <w:r w:rsidRPr="00377159">
          <w:rPr>
            <w:rFonts w:cs="Arial"/>
            <w:b/>
            <w:sz w:val="24"/>
            <w:lang w:val="en-GB"/>
          </w:rPr>
          <w:t xml:space="preserve">Competence / </w:t>
        </w:r>
        <w:proofErr w:type="spellStart"/>
        <w:r w:rsidRPr="00377159">
          <w:rPr>
            <w:rFonts w:cs="Arial"/>
            <w:b/>
            <w:sz w:val="24"/>
            <w:lang w:val="en-GB"/>
          </w:rPr>
          <w:t>effectance</w:t>
        </w:r>
        <w:proofErr w:type="spellEnd"/>
        <w:r>
          <w:rPr>
            <w:rFonts w:cs="Arial"/>
            <w:sz w:val="24"/>
            <w:lang w:val="en-GB"/>
          </w:rPr>
          <w:br/>
        </w:r>
        <w:r w:rsidRPr="00C84442">
          <w:rPr>
            <w:rFonts w:cs="Arial"/>
            <w:sz w:val="24"/>
            <w:lang w:val="en-GB"/>
          </w:rPr>
          <w:t>You feel capable and effective rather than incompetent or ineffective</w:t>
        </w:r>
        <w:r w:rsidR="004C2651">
          <w:rPr>
            <w:rFonts w:cs="Arial"/>
            <w:sz w:val="24"/>
            <w:lang w:val="en-GB"/>
          </w:rPr>
          <w:t>.</w:t>
        </w:r>
      </w:ins>
    </w:p>
    <w:p w14:paraId="4BFA32A3" w14:textId="77777777" w:rsidR="00377159" w:rsidRDefault="00377159" w:rsidP="00377159">
      <w:pPr>
        <w:pStyle w:val="Listenabsatz"/>
        <w:widowControl w:val="0"/>
        <w:numPr>
          <w:ilvl w:val="0"/>
          <w:numId w:val="3"/>
        </w:numPr>
        <w:autoSpaceDE w:val="0"/>
        <w:autoSpaceDN w:val="0"/>
        <w:adjustRightInd w:val="0"/>
        <w:spacing w:after="0"/>
        <w:rPr>
          <w:ins w:id="308" w:author="Peter Bihr" w:date="2017-05-18T10:06:00Z"/>
          <w:rFonts w:cs="Arial"/>
          <w:sz w:val="24"/>
          <w:lang w:val="en-GB"/>
        </w:rPr>
      </w:pPr>
      <w:ins w:id="309" w:author="Peter Bihr" w:date="2017-05-18T10:06:00Z">
        <w:r w:rsidRPr="00377159">
          <w:rPr>
            <w:rFonts w:cs="Arial"/>
            <w:b/>
            <w:sz w:val="24"/>
            <w:lang w:val="en-GB"/>
          </w:rPr>
          <w:t>Relatedness / belonging</w:t>
        </w:r>
        <w:r>
          <w:rPr>
            <w:rFonts w:cs="Arial"/>
            <w:sz w:val="24"/>
            <w:lang w:val="en-GB"/>
          </w:rPr>
          <w:br/>
        </w:r>
        <w:r w:rsidRPr="00C84442">
          <w:rPr>
            <w:rFonts w:cs="Arial"/>
            <w:sz w:val="24"/>
            <w:lang w:val="en-GB"/>
          </w:rPr>
          <w:t>You are in regular close contact to people who care about you</w:t>
        </w:r>
        <w:r w:rsidR="004C2651">
          <w:rPr>
            <w:rFonts w:cs="Arial"/>
            <w:sz w:val="24"/>
            <w:lang w:val="en-GB"/>
          </w:rPr>
          <w:t>.</w:t>
        </w:r>
      </w:ins>
    </w:p>
    <w:p w14:paraId="58756BA8" w14:textId="77777777" w:rsidR="000E073B" w:rsidRDefault="00377159" w:rsidP="00377159">
      <w:pPr>
        <w:pStyle w:val="Listenabsatz"/>
        <w:widowControl w:val="0"/>
        <w:numPr>
          <w:ilvl w:val="0"/>
          <w:numId w:val="3"/>
        </w:numPr>
        <w:autoSpaceDE w:val="0"/>
        <w:autoSpaceDN w:val="0"/>
        <w:adjustRightInd w:val="0"/>
        <w:spacing w:after="0"/>
        <w:rPr>
          <w:ins w:id="310" w:author="Peter Bihr" w:date="2017-05-18T10:06:00Z"/>
          <w:rFonts w:cs="Arial"/>
          <w:sz w:val="24"/>
          <w:lang w:val="en-GB"/>
        </w:rPr>
      </w:pPr>
      <w:ins w:id="311" w:author="Peter Bihr" w:date="2017-05-18T10:06:00Z">
        <w:r w:rsidRPr="00377159">
          <w:rPr>
            <w:rFonts w:cs="Arial"/>
            <w:b/>
            <w:sz w:val="24"/>
            <w:lang w:val="en-GB"/>
          </w:rPr>
          <w:t>Self-actualizing / meaning</w:t>
        </w:r>
        <w:r w:rsidRPr="00377159">
          <w:rPr>
            <w:rFonts w:cs="Arial"/>
            <w:sz w:val="24"/>
            <w:lang w:val="en-GB"/>
          </w:rPr>
          <w:br/>
        </w:r>
        <w:r w:rsidRPr="00C84442">
          <w:rPr>
            <w:rFonts w:cs="Arial"/>
            <w:sz w:val="24"/>
            <w:lang w:val="en-GB"/>
          </w:rPr>
          <w:t>You feel your life is meaningful because you develop your best potentials</w:t>
        </w:r>
        <w:r w:rsidR="0005501D">
          <w:rPr>
            <w:rFonts w:cs="Arial"/>
            <w:sz w:val="24"/>
            <w:lang w:val="en-GB"/>
          </w:rPr>
          <w:t>.</w:t>
        </w:r>
      </w:ins>
    </w:p>
    <w:p w14:paraId="2BB00112" w14:textId="77777777" w:rsidR="00377159" w:rsidRDefault="00377159" w:rsidP="00377159">
      <w:pPr>
        <w:pStyle w:val="Listenabsatz"/>
        <w:widowControl w:val="0"/>
        <w:numPr>
          <w:ilvl w:val="0"/>
          <w:numId w:val="3"/>
        </w:numPr>
        <w:autoSpaceDE w:val="0"/>
        <w:autoSpaceDN w:val="0"/>
        <w:adjustRightInd w:val="0"/>
        <w:spacing w:after="0"/>
        <w:rPr>
          <w:ins w:id="312" w:author="Peter Bihr" w:date="2017-05-18T10:06:00Z"/>
          <w:rFonts w:cs="Arial"/>
          <w:sz w:val="24"/>
          <w:lang w:val="en-GB"/>
        </w:rPr>
      </w:pPr>
      <w:ins w:id="313" w:author="Peter Bihr" w:date="2017-05-18T10:06:00Z">
        <w:r w:rsidRPr="00377159">
          <w:rPr>
            <w:rFonts w:cs="Arial"/>
            <w:b/>
            <w:sz w:val="24"/>
            <w:lang w:val="en-GB"/>
          </w:rPr>
          <w:t>Security / control</w:t>
        </w:r>
        <w:r>
          <w:rPr>
            <w:rFonts w:cs="Arial"/>
            <w:sz w:val="24"/>
            <w:lang w:val="en-GB"/>
          </w:rPr>
          <w:br/>
        </w:r>
        <w:r w:rsidRPr="00C84442">
          <w:rPr>
            <w:rFonts w:cs="Arial"/>
            <w:sz w:val="24"/>
            <w:lang w:val="en-GB"/>
          </w:rPr>
          <w:t>You feel safe and control your life</w:t>
        </w:r>
        <w:r w:rsidR="0005501D">
          <w:rPr>
            <w:rFonts w:cs="Arial"/>
            <w:sz w:val="24"/>
            <w:lang w:val="en-GB"/>
          </w:rPr>
          <w:t>.</w:t>
        </w:r>
      </w:ins>
    </w:p>
    <w:p w14:paraId="1A25DEBE" w14:textId="77777777" w:rsidR="00377159" w:rsidRDefault="00377159" w:rsidP="00377159">
      <w:pPr>
        <w:pStyle w:val="Listenabsatz"/>
        <w:widowControl w:val="0"/>
        <w:numPr>
          <w:ilvl w:val="0"/>
          <w:numId w:val="3"/>
        </w:numPr>
        <w:autoSpaceDE w:val="0"/>
        <w:autoSpaceDN w:val="0"/>
        <w:adjustRightInd w:val="0"/>
        <w:spacing w:after="0"/>
        <w:rPr>
          <w:ins w:id="314" w:author="Peter Bihr" w:date="2017-05-18T10:06:00Z"/>
          <w:rFonts w:cs="Arial"/>
          <w:sz w:val="24"/>
          <w:lang w:val="en-GB"/>
        </w:rPr>
      </w:pPr>
      <w:ins w:id="315" w:author="Peter Bihr" w:date="2017-05-18T10:06:00Z">
        <w:r w:rsidRPr="00377159">
          <w:rPr>
            <w:rFonts w:cs="Arial"/>
            <w:b/>
            <w:sz w:val="24"/>
            <w:lang w:val="en-GB"/>
          </w:rPr>
          <w:t>Money / luxury</w:t>
        </w:r>
        <w:r>
          <w:rPr>
            <w:rFonts w:cs="Arial"/>
            <w:sz w:val="24"/>
            <w:lang w:val="en-GB"/>
          </w:rPr>
          <w:br/>
        </w:r>
        <w:r w:rsidRPr="00C84442">
          <w:rPr>
            <w:rFonts w:cs="Arial"/>
            <w:sz w:val="24"/>
            <w:lang w:val="en-GB"/>
          </w:rPr>
          <w:t>You feel that you can buy what you want</w:t>
        </w:r>
        <w:r w:rsidR="0005501D">
          <w:rPr>
            <w:rFonts w:cs="Arial"/>
            <w:sz w:val="24"/>
            <w:lang w:val="en-GB"/>
          </w:rPr>
          <w:t>.</w:t>
        </w:r>
      </w:ins>
    </w:p>
    <w:p w14:paraId="39DED246" w14:textId="77777777" w:rsidR="00377159" w:rsidRDefault="00377159" w:rsidP="00377159">
      <w:pPr>
        <w:pStyle w:val="Listenabsatz"/>
        <w:widowControl w:val="0"/>
        <w:numPr>
          <w:ilvl w:val="0"/>
          <w:numId w:val="3"/>
        </w:numPr>
        <w:autoSpaceDE w:val="0"/>
        <w:autoSpaceDN w:val="0"/>
        <w:adjustRightInd w:val="0"/>
        <w:spacing w:after="0"/>
        <w:rPr>
          <w:ins w:id="316" w:author="Peter Bihr" w:date="2017-05-18T10:06:00Z"/>
          <w:rFonts w:cs="Arial"/>
          <w:sz w:val="24"/>
          <w:lang w:val="en-GB"/>
        </w:rPr>
      </w:pPr>
      <w:ins w:id="317" w:author="Peter Bihr" w:date="2017-05-18T10:06:00Z">
        <w:r w:rsidRPr="00377159">
          <w:rPr>
            <w:rFonts w:cs="Arial"/>
            <w:b/>
            <w:sz w:val="24"/>
            <w:lang w:val="en-GB"/>
          </w:rPr>
          <w:t>Influence / popularity</w:t>
        </w:r>
        <w:r>
          <w:rPr>
            <w:rFonts w:cs="Arial"/>
            <w:sz w:val="24"/>
            <w:lang w:val="en-GB"/>
          </w:rPr>
          <w:br/>
        </w:r>
        <w:r w:rsidRPr="00C84442">
          <w:rPr>
            <w:rFonts w:cs="Arial"/>
            <w:sz w:val="24"/>
            <w:lang w:val="en-GB"/>
          </w:rPr>
          <w:t>You feel liked, respected</w:t>
        </w:r>
        <w:r w:rsidR="0005501D">
          <w:rPr>
            <w:rFonts w:cs="Arial"/>
            <w:sz w:val="24"/>
            <w:lang w:val="en-GB"/>
          </w:rPr>
          <w:t>,</w:t>
        </w:r>
        <w:r w:rsidRPr="00C84442">
          <w:rPr>
            <w:rFonts w:cs="Arial"/>
            <w:sz w:val="24"/>
            <w:lang w:val="en-GB"/>
          </w:rPr>
          <w:t xml:space="preserve"> and as an influencer</w:t>
        </w:r>
        <w:r w:rsidR="0005501D">
          <w:rPr>
            <w:rFonts w:cs="Arial"/>
            <w:sz w:val="24"/>
            <w:lang w:val="en-GB"/>
          </w:rPr>
          <w:t>.</w:t>
        </w:r>
      </w:ins>
    </w:p>
    <w:p w14:paraId="3435AA90" w14:textId="77777777" w:rsidR="00377159" w:rsidRDefault="00377159" w:rsidP="00377159">
      <w:pPr>
        <w:pStyle w:val="Listenabsatz"/>
        <w:widowControl w:val="0"/>
        <w:numPr>
          <w:ilvl w:val="0"/>
          <w:numId w:val="3"/>
        </w:numPr>
        <w:autoSpaceDE w:val="0"/>
        <w:autoSpaceDN w:val="0"/>
        <w:adjustRightInd w:val="0"/>
        <w:spacing w:after="0"/>
        <w:rPr>
          <w:ins w:id="318" w:author="Peter Bihr" w:date="2017-05-18T10:06:00Z"/>
          <w:rFonts w:cs="Arial"/>
          <w:sz w:val="24"/>
          <w:lang w:val="en-GB"/>
        </w:rPr>
      </w:pPr>
      <w:ins w:id="319" w:author="Peter Bihr" w:date="2017-05-18T10:06:00Z">
        <w:r w:rsidRPr="00377159">
          <w:rPr>
            <w:rFonts w:cs="Arial"/>
            <w:b/>
            <w:sz w:val="24"/>
            <w:lang w:val="en-GB"/>
          </w:rPr>
          <w:t>Physical thriving</w:t>
        </w:r>
        <w:r>
          <w:rPr>
            <w:rFonts w:cs="Arial"/>
            <w:sz w:val="24"/>
            <w:lang w:val="en-GB"/>
          </w:rPr>
          <w:br/>
        </w:r>
        <w:r w:rsidRPr="00C84442">
          <w:rPr>
            <w:rFonts w:cs="Arial"/>
            <w:sz w:val="24"/>
            <w:lang w:val="en-GB"/>
          </w:rPr>
          <w:t>You feel healthy and in well taken care off</w:t>
        </w:r>
        <w:r w:rsidR="0005501D">
          <w:rPr>
            <w:rFonts w:cs="Arial"/>
            <w:sz w:val="24"/>
            <w:lang w:val="en-GB"/>
          </w:rPr>
          <w:t>.</w:t>
        </w:r>
      </w:ins>
    </w:p>
    <w:p w14:paraId="09DD15B5" w14:textId="77777777" w:rsidR="00377159" w:rsidRDefault="00377159" w:rsidP="00377159">
      <w:pPr>
        <w:pStyle w:val="Listenabsatz"/>
        <w:widowControl w:val="0"/>
        <w:numPr>
          <w:ilvl w:val="0"/>
          <w:numId w:val="3"/>
        </w:numPr>
        <w:autoSpaceDE w:val="0"/>
        <w:autoSpaceDN w:val="0"/>
        <w:adjustRightInd w:val="0"/>
        <w:spacing w:after="0"/>
        <w:rPr>
          <w:ins w:id="320" w:author="Peter Bihr" w:date="2017-05-18T10:06:00Z"/>
          <w:rFonts w:cs="Arial"/>
          <w:sz w:val="24"/>
          <w:lang w:val="en-GB"/>
        </w:rPr>
      </w:pPr>
      <w:ins w:id="321" w:author="Peter Bihr" w:date="2017-05-18T10:06:00Z">
        <w:r w:rsidRPr="00377159">
          <w:rPr>
            <w:rFonts w:cs="Arial"/>
            <w:b/>
            <w:sz w:val="24"/>
            <w:lang w:val="en-GB"/>
          </w:rPr>
          <w:t>Self-esteem / self-respect</w:t>
        </w:r>
        <w:r>
          <w:rPr>
            <w:rFonts w:cs="Arial"/>
            <w:sz w:val="24"/>
            <w:lang w:val="en-GB"/>
          </w:rPr>
          <w:br/>
        </w:r>
        <w:r w:rsidRPr="00C84442">
          <w:rPr>
            <w:rFonts w:cs="Arial"/>
            <w:sz w:val="24"/>
            <w:lang w:val="en-GB"/>
          </w:rPr>
          <w:t>You feel like a worthy person, as good as anyone else</w:t>
        </w:r>
        <w:r w:rsidR="0005501D">
          <w:rPr>
            <w:rFonts w:cs="Arial"/>
            <w:sz w:val="24"/>
            <w:lang w:val="en-GB"/>
          </w:rPr>
          <w:t>.</w:t>
        </w:r>
      </w:ins>
    </w:p>
    <w:p w14:paraId="0196677F" w14:textId="77777777" w:rsidR="00A40BB9" w:rsidRPr="0005501D" w:rsidRDefault="00377159" w:rsidP="000F31BD">
      <w:pPr>
        <w:pStyle w:val="Listenabsatz"/>
        <w:widowControl w:val="0"/>
        <w:numPr>
          <w:ilvl w:val="0"/>
          <w:numId w:val="3"/>
        </w:numPr>
        <w:autoSpaceDE w:val="0"/>
        <w:autoSpaceDN w:val="0"/>
        <w:adjustRightInd w:val="0"/>
        <w:spacing w:after="0"/>
        <w:rPr>
          <w:ins w:id="322" w:author="Peter Bihr" w:date="2017-05-18T10:06:00Z"/>
          <w:rFonts w:cs="Arial"/>
          <w:sz w:val="24"/>
          <w:lang w:val="en-GB"/>
        </w:rPr>
      </w:pPr>
      <w:ins w:id="323" w:author="Peter Bihr" w:date="2017-05-18T10:06:00Z">
        <w:r w:rsidRPr="00377159">
          <w:rPr>
            <w:rFonts w:cs="Arial"/>
            <w:b/>
            <w:sz w:val="24"/>
            <w:lang w:val="en-GB"/>
          </w:rPr>
          <w:t>Pleasure-stimulation</w:t>
        </w:r>
        <w:r>
          <w:rPr>
            <w:rFonts w:cs="Arial"/>
            <w:sz w:val="24"/>
            <w:lang w:val="en-GB"/>
          </w:rPr>
          <w:br/>
        </w:r>
        <w:r w:rsidRPr="00C84442">
          <w:rPr>
            <w:rFonts w:cs="Arial"/>
            <w:sz w:val="24"/>
            <w:lang w:val="en-GB"/>
          </w:rPr>
          <w:t>You feel enjoyment and pleasure rather than boredom and under-stimulation</w:t>
        </w:r>
        <w:r w:rsidR="0005501D">
          <w:rPr>
            <w:rFonts w:cs="Arial"/>
            <w:sz w:val="24"/>
            <w:lang w:val="en-GB"/>
          </w:rPr>
          <w:t>.</w:t>
        </w:r>
        <w:r>
          <w:rPr>
            <w:rFonts w:cs="Arial"/>
            <w:sz w:val="24"/>
            <w:lang w:val="en-GB"/>
          </w:rPr>
          <w:br/>
        </w:r>
      </w:ins>
    </w:p>
    <w:p w14:paraId="020D2318" w14:textId="0B846C86" w:rsidR="008C7C41" w:rsidRPr="00C84442" w:rsidRDefault="000F4FA5" w:rsidP="000F31BD">
      <w:pPr>
        <w:widowControl w:val="0"/>
        <w:autoSpaceDE w:val="0"/>
        <w:autoSpaceDN w:val="0"/>
        <w:adjustRightInd w:val="0"/>
        <w:spacing w:after="0"/>
        <w:rPr>
          <w:rFonts w:cs="Arial"/>
          <w:sz w:val="24"/>
          <w:lang w:val="en-GB"/>
        </w:rPr>
      </w:pPr>
      <w:r w:rsidRPr="00C84442">
        <w:rPr>
          <w:rFonts w:cs="Arial"/>
          <w:sz w:val="24"/>
          <w:lang w:val="en-GB"/>
        </w:rPr>
        <w:t>In short: We fee</w:t>
      </w:r>
      <w:r w:rsidR="008C7C41" w:rsidRPr="00C84442">
        <w:rPr>
          <w:rFonts w:cs="Arial"/>
          <w:sz w:val="24"/>
          <w:lang w:val="en-GB"/>
        </w:rPr>
        <w:t xml:space="preserve">l fine </w:t>
      </w:r>
      <w:del w:id="324" w:author="Peter Bihr" w:date="2017-05-18T10:06:00Z">
        <w:r w:rsidR="008C7C41" w:rsidRPr="00C84442">
          <w:rPr>
            <w:rFonts w:cs="Arial"/>
            <w:sz w:val="24"/>
            <w:lang w:val="en-GB"/>
          </w:rPr>
          <w:delText>when</w:delText>
        </w:r>
      </w:del>
      <w:ins w:id="325" w:author="Peter Bihr" w:date="2017-05-18T10:06:00Z">
        <w:r w:rsidR="0005501D">
          <w:rPr>
            <w:rFonts w:cs="Arial"/>
            <w:sz w:val="24"/>
            <w:lang w:val="en-GB"/>
          </w:rPr>
          <w:t>if</w:t>
        </w:r>
      </w:ins>
      <w:r w:rsidR="008C7C41" w:rsidRPr="00C84442">
        <w:rPr>
          <w:rFonts w:cs="Arial"/>
          <w:sz w:val="24"/>
          <w:lang w:val="en-GB"/>
        </w:rPr>
        <w:t xml:space="preserve"> we </w:t>
      </w:r>
      <w:del w:id="326" w:author="Peter Bihr" w:date="2017-05-18T10:06:00Z">
        <w:r w:rsidR="008C7C41" w:rsidRPr="00C84442">
          <w:rPr>
            <w:rFonts w:cs="Arial"/>
            <w:sz w:val="24"/>
            <w:lang w:val="en-GB"/>
          </w:rPr>
          <w:delText xml:space="preserve">alone </w:delText>
        </w:r>
      </w:del>
      <w:r w:rsidR="008C7C41" w:rsidRPr="00C84442">
        <w:rPr>
          <w:rFonts w:cs="Arial"/>
          <w:sz w:val="24"/>
          <w:lang w:val="en-GB"/>
        </w:rPr>
        <w:t xml:space="preserve">determine our </w:t>
      </w:r>
      <w:ins w:id="327" w:author="Peter Bihr" w:date="2017-05-18T10:06:00Z">
        <w:r w:rsidR="0005501D">
          <w:rPr>
            <w:rFonts w:cs="Arial"/>
            <w:sz w:val="24"/>
            <w:lang w:val="en-GB"/>
          </w:rPr>
          <w:t xml:space="preserve">own </w:t>
        </w:r>
      </w:ins>
      <w:r w:rsidR="008C7C41" w:rsidRPr="00C84442">
        <w:rPr>
          <w:rFonts w:cs="Arial"/>
          <w:sz w:val="24"/>
          <w:lang w:val="en-GB"/>
        </w:rPr>
        <w:t>life</w:t>
      </w:r>
      <w:del w:id="328" w:author="Peter Bihr" w:date="2017-05-18T10:06:00Z">
        <w:r w:rsidR="006C5AFC" w:rsidRPr="00C84442">
          <w:rPr>
            <w:rFonts w:cs="Arial"/>
            <w:sz w:val="24"/>
            <w:lang w:val="en-GB"/>
          </w:rPr>
          <w:delText xml:space="preserve"> </w:delText>
        </w:r>
        <w:r w:rsidR="008845FD" w:rsidRPr="00C84442">
          <w:rPr>
            <w:rFonts w:cs="Arial"/>
            <w:sz w:val="24"/>
            <w:lang w:val="en-GB"/>
          </w:rPr>
          <w:delText>– declared</w:delText>
        </w:r>
        <w:r w:rsidR="00AB76D4">
          <w:rPr>
            <w:rFonts w:cs="Arial"/>
            <w:sz w:val="24"/>
            <w:lang w:val="en-GB"/>
          </w:rPr>
          <w:delText>ly</w:delText>
        </w:r>
      </w:del>
      <w:ins w:id="329" w:author="Peter Bihr" w:date="2017-05-18T10:06:00Z">
        <w:r w:rsidR="0005501D">
          <w:rPr>
            <w:rFonts w:cs="Arial"/>
            <w:sz w:val="24"/>
            <w:lang w:val="en-GB"/>
          </w:rPr>
          <w:t>,</w:t>
        </w:r>
      </w:ins>
      <w:r w:rsidR="0005501D">
        <w:rPr>
          <w:rFonts w:cs="Arial"/>
          <w:sz w:val="24"/>
          <w:lang w:val="en-GB"/>
        </w:rPr>
        <w:t xml:space="preserve"> without getting bored</w:t>
      </w:r>
      <w:del w:id="330" w:author="Peter Bihr" w:date="2017-05-18T10:06:00Z">
        <w:r w:rsidR="006C5AFC" w:rsidRPr="00C84442">
          <w:rPr>
            <w:rFonts w:cs="Arial"/>
            <w:sz w:val="24"/>
            <w:lang w:val="en-GB"/>
          </w:rPr>
          <w:delText>, when</w:delText>
        </w:r>
      </w:del>
      <w:ins w:id="331" w:author="Peter Bihr" w:date="2017-05-18T10:06:00Z">
        <w:r w:rsidR="0005501D">
          <w:rPr>
            <w:rFonts w:cs="Arial"/>
            <w:sz w:val="24"/>
            <w:lang w:val="en-GB"/>
          </w:rPr>
          <w:t>; If</w:t>
        </w:r>
      </w:ins>
      <w:r w:rsidR="00AB76D4">
        <w:rPr>
          <w:rFonts w:cs="Arial"/>
          <w:sz w:val="24"/>
          <w:lang w:val="en-GB"/>
        </w:rPr>
        <w:t xml:space="preserve"> we get respect from others as well as </w:t>
      </w:r>
      <w:r w:rsidR="006C5AFC" w:rsidRPr="00C84442">
        <w:rPr>
          <w:rFonts w:cs="Arial"/>
          <w:sz w:val="24"/>
          <w:lang w:val="en-GB"/>
        </w:rPr>
        <w:t>attention from our intimates</w:t>
      </w:r>
      <w:del w:id="332" w:author="Peter Bihr" w:date="2017-05-18T10:06:00Z">
        <w:r w:rsidR="008845FD" w:rsidRPr="00C84442">
          <w:rPr>
            <w:rFonts w:cs="Arial"/>
            <w:sz w:val="24"/>
            <w:lang w:val="en-GB"/>
          </w:rPr>
          <w:delText>,</w:delText>
        </w:r>
        <w:r w:rsidR="006C5AFC" w:rsidRPr="00C84442">
          <w:rPr>
            <w:rFonts w:cs="Arial"/>
            <w:sz w:val="24"/>
            <w:lang w:val="en-GB"/>
          </w:rPr>
          <w:delText xml:space="preserve"> and</w:delText>
        </w:r>
      </w:del>
      <w:ins w:id="333" w:author="Peter Bihr" w:date="2017-05-18T10:06:00Z">
        <w:r w:rsidR="0005501D">
          <w:rPr>
            <w:rFonts w:cs="Arial"/>
            <w:sz w:val="24"/>
            <w:lang w:val="en-GB"/>
          </w:rPr>
          <w:t>; A</w:t>
        </w:r>
        <w:r w:rsidR="006C5AFC" w:rsidRPr="00C84442">
          <w:rPr>
            <w:rFonts w:cs="Arial"/>
            <w:sz w:val="24"/>
            <w:lang w:val="en-GB"/>
          </w:rPr>
          <w:t>nd</w:t>
        </w:r>
      </w:ins>
      <w:r w:rsidR="006C5AFC" w:rsidRPr="00C84442">
        <w:rPr>
          <w:rFonts w:cs="Arial"/>
          <w:sz w:val="24"/>
          <w:lang w:val="en-GB"/>
        </w:rPr>
        <w:t xml:space="preserve"> </w:t>
      </w:r>
      <w:r w:rsidR="008845FD" w:rsidRPr="00C84442">
        <w:rPr>
          <w:rFonts w:cs="Arial"/>
          <w:sz w:val="24"/>
          <w:lang w:val="en-GB"/>
        </w:rPr>
        <w:t>last but not least</w:t>
      </w:r>
      <w:r w:rsidRPr="00C84442">
        <w:rPr>
          <w:rFonts w:cs="Arial"/>
          <w:sz w:val="24"/>
          <w:lang w:val="en-GB"/>
        </w:rPr>
        <w:t>,</w:t>
      </w:r>
      <w:r w:rsidR="008845FD" w:rsidRPr="00C84442">
        <w:rPr>
          <w:rFonts w:cs="Arial"/>
          <w:sz w:val="24"/>
          <w:lang w:val="en-GB"/>
        </w:rPr>
        <w:t xml:space="preserve"> </w:t>
      </w:r>
      <w:del w:id="334" w:author="Peter Bihr" w:date="2017-05-18T10:06:00Z">
        <w:r w:rsidR="006C5AFC" w:rsidRPr="00C84442">
          <w:rPr>
            <w:rFonts w:cs="Arial"/>
            <w:sz w:val="24"/>
            <w:lang w:val="en-GB"/>
          </w:rPr>
          <w:delText>when</w:delText>
        </w:r>
      </w:del>
      <w:ins w:id="335" w:author="Peter Bihr" w:date="2017-05-18T10:06:00Z">
        <w:r w:rsidR="0005501D">
          <w:rPr>
            <w:rFonts w:cs="Arial"/>
            <w:sz w:val="24"/>
            <w:lang w:val="en-GB"/>
          </w:rPr>
          <w:t>if</w:t>
        </w:r>
      </w:ins>
      <w:r w:rsidR="006C5AFC" w:rsidRPr="00C84442">
        <w:rPr>
          <w:rFonts w:cs="Arial"/>
          <w:sz w:val="24"/>
          <w:lang w:val="en-GB"/>
        </w:rPr>
        <w:t xml:space="preserve"> we are healthy and in a reasonably </w:t>
      </w:r>
      <w:ins w:id="336" w:author="Peter Bihr" w:date="2017-05-18T10:06:00Z">
        <w:r w:rsidR="0005501D">
          <w:rPr>
            <w:rFonts w:cs="Arial"/>
            <w:sz w:val="24"/>
            <w:lang w:val="en-GB"/>
          </w:rPr>
          <w:t xml:space="preserve">good </w:t>
        </w:r>
      </w:ins>
      <w:r w:rsidR="006C5AFC" w:rsidRPr="00C84442">
        <w:rPr>
          <w:rFonts w:cs="Arial"/>
          <w:sz w:val="24"/>
          <w:lang w:val="en-GB"/>
        </w:rPr>
        <w:t xml:space="preserve">financial state. </w:t>
      </w:r>
    </w:p>
    <w:p w14:paraId="4D080CC9" w14:textId="77777777" w:rsidR="008C7C41" w:rsidRPr="00C84442" w:rsidRDefault="008C7C41" w:rsidP="000F31BD">
      <w:pPr>
        <w:widowControl w:val="0"/>
        <w:autoSpaceDE w:val="0"/>
        <w:autoSpaceDN w:val="0"/>
        <w:adjustRightInd w:val="0"/>
        <w:spacing w:after="0"/>
        <w:rPr>
          <w:rFonts w:cs="Arial"/>
          <w:sz w:val="24"/>
          <w:lang w:val="en-GB"/>
        </w:rPr>
      </w:pPr>
    </w:p>
    <w:p w14:paraId="48DF61C8" w14:textId="53DA8F2A" w:rsidR="00182919" w:rsidRPr="00C84442" w:rsidRDefault="008845FD" w:rsidP="008845FD">
      <w:pPr>
        <w:widowControl w:val="0"/>
        <w:autoSpaceDE w:val="0"/>
        <w:autoSpaceDN w:val="0"/>
        <w:adjustRightInd w:val="0"/>
        <w:spacing w:after="0"/>
        <w:rPr>
          <w:rFonts w:cs="Arial"/>
          <w:sz w:val="24"/>
          <w:lang w:val="en-GB"/>
        </w:rPr>
      </w:pPr>
      <w:r w:rsidRPr="00C84442">
        <w:rPr>
          <w:rFonts w:cs="Arial"/>
          <w:sz w:val="24"/>
          <w:lang w:val="en-GB"/>
        </w:rPr>
        <w:t>Isn’t it</w:t>
      </w:r>
      <w:r w:rsidR="005A3DA5" w:rsidRPr="00C84442">
        <w:rPr>
          <w:rFonts w:cs="Arial"/>
          <w:sz w:val="24"/>
          <w:lang w:val="en-GB"/>
        </w:rPr>
        <w:t xml:space="preserve"> </w:t>
      </w:r>
      <w:r w:rsidRPr="00C84442">
        <w:rPr>
          <w:rFonts w:cs="Arial"/>
          <w:sz w:val="24"/>
          <w:lang w:val="en-GB"/>
        </w:rPr>
        <w:t>hilarious</w:t>
      </w:r>
      <w:r w:rsidR="00ED38A5" w:rsidRPr="00C84442">
        <w:rPr>
          <w:rFonts w:cs="Arial"/>
          <w:sz w:val="24"/>
          <w:lang w:val="en-GB"/>
        </w:rPr>
        <w:t xml:space="preserve"> that </w:t>
      </w:r>
      <w:r w:rsidR="00314281" w:rsidRPr="00C84442">
        <w:rPr>
          <w:rFonts w:cs="Arial"/>
          <w:sz w:val="24"/>
          <w:lang w:val="en-GB"/>
        </w:rPr>
        <w:t>nearly any need</w:t>
      </w:r>
      <w:r w:rsidR="00ED38A5" w:rsidRPr="00C84442">
        <w:rPr>
          <w:rFonts w:cs="Arial"/>
          <w:sz w:val="24"/>
          <w:lang w:val="en-GB"/>
        </w:rPr>
        <w:t xml:space="preserve"> </w:t>
      </w:r>
      <w:del w:id="337" w:author="Peter Bihr" w:date="2017-05-18T10:06:00Z">
        <w:r w:rsidR="00A47E7E" w:rsidRPr="00C84442">
          <w:rPr>
            <w:rFonts w:cs="Arial"/>
            <w:sz w:val="24"/>
            <w:lang w:val="en-GB"/>
          </w:rPr>
          <w:delText>of the</w:delText>
        </w:r>
      </w:del>
      <w:ins w:id="338" w:author="Peter Bihr" w:date="2017-05-18T10:06:00Z">
        <w:r w:rsidR="0005501D">
          <w:rPr>
            <w:rFonts w:cs="Arial"/>
            <w:sz w:val="24"/>
            <w:lang w:val="en-GB"/>
          </w:rPr>
          <w:t>on that</w:t>
        </w:r>
      </w:ins>
      <w:r w:rsidRPr="00C84442">
        <w:rPr>
          <w:rFonts w:cs="Arial"/>
          <w:sz w:val="24"/>
          <w:lang w:val="en-GB"/>
        </w:rPr>
        <w:t xml:space="preserve"> </w:t>
      </w:r>
      <w:r w:rsidR="00A3206C" w:rsidRPr="00C84442">
        <w:rPr>
          <w:rFonts w:cs="Arial"/>
          <w:sz w:val="24"/>
          <w:lang w:val="en-GB"/>
        </w:rPr>
        <w:t xml:space="preserve">list </w:t>
      </w:r>
      <w:r w:rsidR="00314281" w:rsidRPr="00C84442">
        <w:rPr>
          <w:rFonts w:cs="Arial"/>
          <w:sz w:val="24"/>
          <w:lang w:val="en-GB"/>
        </w:rPr>
        <w:t>is</w:t>
      </w:r>
      <w:r w:rsidR="005A3DA5" w:rsidRPr="00C84442">
        <w:rPr>
          <w:rFonts w:cs="Arial"/>
          <w:sz w:val="24"/>
          <w:lang w:val="en-GB"/>
        </w:rPr>
        <w:t xml:space="preserve"> </w:t>
      </w:r>
      <w:r w:rsidR="00ED38A5" w:rsidRPr="00C84442">
        <w:rPr>
          <w:rFonts w:cs="Arial"/>
          <w:sz w:val="24"/>
          <w:lang w:val="en-GB"/>
        </w:rPr>
        <w:t>on the verge of colliding</w:t>
      </w:r>
      <w:r w:rsidR="005A3DA5" w:rsidRPr="00C84442">
        <w:rPr>
          <w:rFonts w:cs="Arial"/>
          <w:sz w:val="24"/>
          <w:lang w:val="en-GB"/>
        </w:rPr>
        <w:t xml:space="preserve"> with the </w:t>
      </w:r>
      <w:bookmarkStart w:id="339" w:name="_GoBack"/>
      <w:bookmarkEnd w:id="339"/>
      <w:ins w:id="340" w:author="Peter Bihr" w:date="2017-05-18T10:06:00Z">
        <w:del w:id="341" w:author="Andrea Krajewski" w:date="2017-05-18T10:32:00Z">
          <w:r w:rsidR="0005501D" w:rsidDel="00647999">
            <w:rPr>
              <w:rFonts w:cs="Arial"/>
              <w:sz w:val="24"/>
              <w:lang w:val="en-GB"/>
            </w:rPr>
            <w:delText xml:space="preserve"> idea </w:delText>
          </w:r>
        </w:del>
      </w:ins>
      <w:r w:rsidRPr="00C84442">
        <w:rPr>
          <w:rFonts w:cs="Arial"/>
          <w:sz w:val="24"/>
          <w:lang w:val="en-GB"/>
        </w:rPr>
        <w:t>IoT idea</w:t>
      </w:r>
      <w:r w:rsidR="00A47E7E" w:rsidRPr="00C84442">
        <w:rPr>
          <w:rFonts w:cs="Arial"/>
          <w:sz w:val="24"/>
          <w:lang w:val="en-GB"/>
        </w:rPr>
        <w:t xml:space="preserve"> and </w:t>
      </w:r>
      <w:del w:id="342" w:author="Peter Bihr" w:date="2017-05-18T10:06:00Z">
        <w:r w:rsidR="00A47E7E" w:rsidRPr="00C84442">
          <w:rPr>
            <w:rFonts w:cs="Arial"/>
            <w:sz w:val="24"/>
            <w:lang w:val="en-GB"/>
          </w:rPr>
          <w:delText>its joined technology</w:delText>
        </w:r>
      </w:del>
      <w:ins w:id="343" w:author="Peter Bihr" w:date="2017-05-18T10:06:00Z">
        <w:r w:rsidR="0005501D">
          <w:rPr>
            <w:rFonts w:cs="Arial"/>
            <w:sz w:val="24"/>
            <w:lang w:val="en-GB"/>
          </w:rPr>
          <w:t>adjacent technologies</w:t>
        </w:r>
      </w:ins>
      <w:r w:rsidRPr="00C84442">
        <w:rPr>
          <w:rFonts w:cs="Arial"/>
          <w:sz w:val="24"/>
          <w:lang w:val="en-GB"/>
        </w:rPr>
        <w:t>?</w:t>
      </w:r>
      <w:r w:rsidR="00A40BB9" w:rsidRPr="00C84442">
        <w:rPr>
          <w:rFonts w:cs="Arial"/>
          <w:sz w:val="24"/>
          <w:lang w:val="en-GB"/>
        </w:rPr>
        <w:t xml:space="preserve"> </w:t>
      </w:r>
      <w:r w:rsidR="00314281" w:rsidRPr="00C84442">
        <w:rPr>
          <w:rFonts w:cs="Arial"/>
          <w:sz w:val="24"/>
          <w:lang w:val="en-GB"/>
        </w:rPr>
        <w:t>The</w:t>
      </w:r>
      <w:r w:rsidR="00ED38A5" w:rsidRPr="00C84442">
        <w:rPr>
          <w:rFonts w:cs="Arial"/>
          <w:sz w:val="24"/>
          <w:lang w:val="en-GB"/>
        </w:rPr>
        <w:t xml:space="preserve"> future interconnectedness of our complete habitat </w:t>
      </w:r>
      <w:r w:rsidR="00314281" w:rsidRPr="00C84442">
        <w:rPr>
          <w:rFonts w:cs="Arial"/>
          <w:sz w:val="24"/>
          <w:lang w:val="en-GB"/>
        </w:rPr>
        <w:t>incapacitates the user un</w:t>
      </w:r>
      <w:r w:rsidR="00AC0976" w:rsidRPr="00C84442">
        <w:rPr>
          <w:rFonts w:cs="Arial"/>
          <w:sz w:val="24"/>
          <w:lang w:val="en-GB"/>
        </w:rPr>
        <w:t xml:space="preserve">der the guise of convenience. </w:t>
      </w:r>
      <w:r w:rsidR="007E35A7" w:rsidRPr="00C84442">
        <w:rPr>
          <w:rFonts w:cs="Arial"/>
          <w:sz w:val="24"/>
          <w:lang w:val="en-GB"/>
        </w:rPr>
        <w:t>For now</w:t>
      </w:r>
      <w:r w:rsidR="001B6B94">
        <w:rPr>
          <w:rFonts w:cs="Arial"/>
          <w:sz w:val="24"/>
          <w:lang w:val="en-GB"/>
        </w:rPr>
        <w:t>,</w:t>
      </w:r>
      <w:r w:rsidR="007E35A7" w:rsidRPr="00C84442">
        <w:rPr>
          <w:rFonts w:cs="Arial"/>
          <w:sz w:val="24"/>
          <w:lang w:val="en-GB"/>
        </w:rPr>
        <w:t xml:space="preserve"> a connected home</w:t>
      </w:r>
      <w:r w:rsidR="00B637EB" w:rsidRPr="00C84442">
        <w:rPr>
          <w:rFonts w:cs="Arial"/>
          <w:sz w:val="24"/>
          <w:lang w:val="en-GB"/>
        </w:rPr>
        <w:t xml:space="preserve"> or workspace</w:t>
      </w:r>
      <w:r w:rsidR="007E35A7" w:rsidRPr="00C84442">
        <w:rPr>
          <w:rFonts w:cs="Arial"/>
          <w:sz w:val="24"/>
          <w:lang w:val="en-GB"/>
        </w:rPr>
        <w:t xml:space="preserve"> is so expensive th</w:t>
      </w:r>
      <w:r w:rsidR="0005501D">
        <w:rPr>
          <w:rFonts w:cs="Arial"/>
          <w:sz w:val="24"/>
          <w:lang w:val="en-GB"/>
        </w:rPr>
        <w:t xml:space="preserve">at only the rich can afford it. Artificial </w:t>
      </w:r>
      <w:del w:id="344" w:author="Peter Bihr" w:date="2017-05-18T10:06:00Z">
        <w:r w:rsidR="00A47E7E" w:rsidRPr="00C84442">
          <w:rPr>
            <w:rFonts w:cs="Arial"/>
            <w:sz w:val="24"/>
            <w:lang w:val="en-GB"/>
          </w:rPr>
          <w:delText>Intelligence</w:delText>
        </w:r>
      </w:del>
      <w:ins w:id="345" w:author="Peter Bihr" w:date="2017-05-18T10:06:00Z">
        <w:r w:rsidR="0005501D">
          <w:rPr>
            <w:rFonts w:cs="Arial"/>
            <w:sz w:val="24"/>
            <w:lang w:val="en-GB"/>
          </w:rPr>
          <w:t>i</w:t>
        </w:r>
        <w:r w:rsidR="00A47E7E" w:rsidRPr="00C84442">
          <w:rPr>
            <w:rFonts w:cs="Arial"/>
            <w:sz w:val="24"/>
            <w:lang w:val="en-GB"/>
          </w:rPr>
          <w:t>ntelligence</w:t>
        </w:r>
      </w:ins>
      <w:r w:rsidR="007E35A7" w:rsidRPr="00C84442">
        <w:rPr>
          <w:rFonts w:cs="Arial"/>
          <w:sz w:val="24"/>
          <w:lang w:val="en-GB"/>
        </w:rPr>
        <w:t xml:space="preserve"> in combination with conversational interfaces</w:t>
      </w:r>
      <w:r w:rsidR="00A47E7E" w:rsidRPr="00C84442">
        <w:rPr>
          <w:rFonts w:cs="Arial"/>
          <w:sz w:val="24"/>
          <w:lang w:val="en-GB"/>
        </w:rPr>
        <w:t xml:space="preserve"> </w:t>
      </w:r>
      <w:del w:id="346" w:author="Peter Bihr" w:date="2017-05-18T10:06:00Z">
        <w:r w:rsidR="00A47E7E" w:rsidRPr="00C84442">
          <w:rPr>
            <w:rFonts w:cs="Arial"/>
            <w:sz w:val="24"/>
            <w:lang w:val="en-GB"/>
          </w:rPr>
          <w:delText>will</w:delText>
        </w:r>
      </w:del>
      <w:ins w:id="347" w:author="Peter Bihr" w:date="2017-05-18T10:06:00Z">
        <w:r w:rsidR="0005501D">
          <w:rPr>
            <w:rFonts w:cs="Arial"/>
            <w:sz w:val="24"/>
            <w:lang w:val="en-GB"/>
          </w:rPr>
          <w:t>might</w:t>
        </w:r>
      </w:ins>
      <w:r w:rsidR="00A47E7E" w:rsidRPr="00C84442">
        <w:rPr>
          <w:rFonts w:cs="Arial"/>
          <w:sz w:val="24"/>
          <w:lang w:val="en-GB"/>
        </w:rPr>
        <w:t xml:space="preserve"> sooner or later substitute our social relationships to humans. </w:t>
      </w:r>
      <w:r w:rsidR="00182919" w:rsidRPr="00C84442">
        <w:rPr>
          <w:rFonts w:cs="Arial"/>
          <w:sz w:val="24"/>
          <w:lang w:val="en-GB"/>
        </w:rPr>
        <w:t>Long-established s</w:t>
      </w:r>
      <w:r w:rsidR="00F46A5E" w:rsidRPr="00C84442">
        <w:rPr>
          <w:rFonts w:cs="Arial"/>
          <w:sz w:val="24"/>
          <w:lang w:val="en-GB"/>
        </w:rPr>
        <w:t>kimming</w:t>
      </w:r>
      <w:r w:rsidR="00182919" w:rsidRPr="00C84442">
        <w:rPr>
          <w:rFonts w:cs="Arial"/>
          <w:sz w:val="24"/>
          <w:lang w:val="en-GB"/>
        </w:rPr>
        <w:t xml:space="preserve"> strategies squeeze th</w:t>
      </w:r>
      <w:r w:rsidR="00737388" w:rsidRPr="00C84442">
        <w:rPr>
          <w:rFonts w:cs="Arial"/>
          <w:sz w:val="24"/>
          <w:lang w:val="en-GB"/>
        </w:rPr>
        <w:t>e data out of the user and convert</w:t>
      </w:r>
      <w:r w:rsidR="00182919" w:rsidRPr="00C84442">
        <w:rPr>
          <w:rFonts w:cs="Arial"/>
          <w:sz w:val="24"/>
          <w:lang w:val="en-GB"/>
        </w:rPr>
        <w:t xml:space="preserve"> </w:t>
      </w:r>
      <w:del w:id="348" w:author="Peter Bihr" w:date="2017-05-18T10:06:00Z">
        <w:r w:rsidR="00182919" w:rsidRPr="00C84442">
          <w:rPr>
            <w:rFonts w:cs="Arial"/>
            <w:sz w:val="24"/>
            <w:lang w:val="en-GB"/>
          </w:rPr>
          <w:delText>him</w:delText>
        </w:r>
      </w:del>
      <w:ins w:id="349" w:author="Peter Bihr" w:date="2017-05-18T10:06:00Z">
        <w:r w:rsidR="0005501D">
          <w:rPr>
            <w:rFonts w:cs="Arial"/>
            <w:sz w:val="24"/>
            <w:lang w:val="en-GB"/>
          </w:rPr>
          <w:t>them</w:t>
        </w:r>
      </w:ins>
      <w:r w:rsidR="00182919" w:rsidRPr="00C84442">
        <w:rPr>
          <w:rFonts w:cs="Arial"/>
          <w:sz w:val="24"/>
          <w:lang w:val="en-GB"/>
        </w:rPr>
        <w:t xml:space="preserve"> from </w:t>
      </w:r>
      <w:r w:rsidR="00C94BCE" w:rsidRPr="00C84442">
        <w:rPr>
          <w:rFonts w:cs="Arial"/>
          <w:sz w:val="24"/>
          <w:lang w:val="en-GB"/>
        </w:rPr>
        <w:t xml:space="preserve">former </w:t>
      </w:r>
      <w:r w:rsidR="00182919" w:rsidRPr="00C84442">
        <w:rPr>
          <w:rFonts w:cs="Arial"/>
          <w:sz w:val="24"/>
          <w:lang w:val="en-GB"/>
        </w:rPr>
        <w:t>centre to</w:t>
      </w:r>
      <w:r w:rsidR="0005501D">
        <w:rPr>
          <w:rFonts w:cs="Arial"/>
          <w:sz w:val="24"/>
          <w:lang w:val="en-GB"/>
        </w:rPr>
        <w:t xml:space="preserve"> </w:t>
      </w:r>
      <w:ins w:id="350" w:author="Peter Bihr" w:date="2017-05-18T10:06:00Z">
        <w:r w:rsidR="0005501D">
          <w:rPr>
            <w:rFonts w:cs="Arial"/>
            <w:sz w:val="24"/>
            <w:lang w:val="en-GB"/>
          </w:rPr>
          <w:t>future</w:t>
        </w:r>
        <w:r w:rsidR="00182919" w:rsidRPr="00C84442">
          <w:rPr>
            <w:rFonts w:cs="Arial"/>
            <w:sz w:val="24"/>
            <w:lang w:val="en-GB"/>
          </w:rPr>
          <w:t xml:space="preserve"> </w:t>
        </w:r>
      </w:ins>
      <w:r w:rsidR="00182919" w:rsidRPr="00C84442">
        <w:rPr>
          <w:rFonts w:cs="Arial"/>
          <w:sz w:val="24"/>
          <w:lang w:val="en-GB"/>
        </w:rPr>
        <w:t>product</w:t>
      </w:r>
      <w:r w:rsidR="0005501D">
        <w:rPr>
          <w:rFonts w:cs="Arial"/>
          <w:sz w:val="24"/>
          <w:lang w:val="en-GB"/>
        </w:rPr>
        <w:t>. Let’s face it</w:t>
      </w:r>
      <w:del w:id="351" w:author="Peter Bihr" w:date="2017-05-18T10:06:00Z">
        <w:r w:rsidR="00737388" w:rsidRPr="00C84442">
          <w:rPr>
            <w:rFonts w:cs="Arial"/>
            <w:sz w:val="24"/>
            <w:lang w:val="en-GB"/>
          </w:rPr>
          <w:delText xml:space="preserve"> –</w:delText>
        </w:r>
      </w:del>
      <w:ins w:id="352" w:author="Peter Bihr" w:date="2017-05-18T10:06:00Z">
        <w:r w:rsidR="0005501D">
          <w:rPr>
            <w:rFonts w:cs="Arial"/>
            <w:sz w:val="24"/>
            <w:lang w:val="en-GB"/>
          </w:rPr>
          <w:t xml:space="preserve">: </w:t>
        </w:r>
        <w:r w:rsidR="00186988">
          <w:rPr>
            <w:rFonts w:cs="Arial"/>
            <w:sz w:val="24"/>
            <w:lang w:val="en-GB"/>
          </w:rPr>
          <w:t>I</w:t>
        </w:r>
        <w:r w:rsidR="00186988" w:rsidRPr="00C84442">
          <w:rPr>
            <w:rFonts w:cs="Arial"/>
            <w:sz w:val="24"/>
            <w:lang w:val="en-GB"/>
          </w:rPr>
          <w:t>f nobody puts an end to the unnatural separation of human</w:t>
        </w:r>
        <w:r w:rsidR="00186988">
          <w:rPr>
            <w:rFonts w:cs="Arial"/>
            <w:sz w:val="24"/>
            <w:lang w:val="en-GB"/>
          </w:rPr>
          <w:t>s</w:t>
        </w:r>
        <w:r w:rsidR="00186988" w:rsidRPr="00C84442">
          <w:rPr>
            <w:rFonts w:cs="Arial"/>
            <w:sz w:val="24"/>
            <w:lang w:val="en-GB"/>
          </w:rPr>
          <w:t xml:space="preserve"> and </w:t>
        </w:r>
        <w:r w:rsidR="00186988">
          <w:rPr>
            <w:rFonts w:cs="Arial"/>
            <w:sz w:val="24"/>
            <w:lang w:val="en-GB"/>
          </w:rPr>
          <w:t>their</w:t>
        </w:r>
        <w:r w:rsidR="00186988" w:rsidRPr="00C84442">
          <w:rPr>
            <w:rFonts w:cs="Arial"/>
            <w:sz w:val="24"/>
            <w:lang w:val="en-GB"/>
          </w:rPr>
          <w:t xml:space="preserve"> own data</w:t>
        </w:r>
        <w:r w:rsidR="00186988">
          <w:rPr>
            <w:rFonts w:cs="Arial"/>
            <w:sz w:val="24"/>
            <w:lang w:val="en-GB"/>
          </w:rPr>
          <w:t>, then</w:t>
        </w:r>
      </w:ins>
      <w:r w:rsidR="00186988">
        <w:rPr>
          <w:rFonts w:cs="Arial"/>
          <w:sz w:val="24"/>
          <w:lang w:val="en-GB"/>
        </w:rPr>
        <w:t xml:space="preserve"> l</w:t>
      </w:r>
      <w:r w:rsidR="0005501D">
        <w:rPr>
          <w:rFonts w:cs="Arial"/>
          <w:sz w:val="24"/>
          <w:lang w:val="en-GB"/>
        </w:rPr>
        <w:t xml:space="preserve">iving in </w:t>
      </w:r>
      <w:del w:id="353" w:author="Peter Bihr" w:date="2017-05-18T10:06:00Z">
        <w:r w:rsidR="00737388" w:rsidRPr="00C84442">
          <w:rPr>
            <w:rFonts w:cs="Arial"/>
            <w:sz w:val="24"/>
            <w:lang w:val="en-GB"/>
          </w:rPr>
          <w:delText>the</w:delText>
        </w:r>
        <w:r w:rsidR="00E30942" w:rsidRPr="00C84442">
          <w:rPr>
            <w:rFonts w:cs="Arial"/>
            <w:sz w:val="24"/>
            <w:lang w:val="en-GB"/>
          </w:rPr>
          <w:delText xml:space="preserve"> </w:delText>
        </w:r>
      </w:del>
      <w:ins w:id="354" w:author="Peter Bihr" w:date="2017-05-18T10:06:00Z">
        <w:r w:rsidR="0005501D">
          <w:rPr>
            <w:rFonts w:cs="Arial"/>
            <w:sz w:val="24"/>
            <w:lang w:val="en-GB"/>
          </w:rPr>
          <w:t>an ever-</w:t>
        </w:r>
      </w:ins>
      <w:r w:rsidR="00E30942" w:rsidRPr="00C84442">
        <w:rPr>
          <w:rFonts w:cs="Arial"/>
          <w:sz w:val="24"/>
          <w:lang w:val="en-GB"/>
        </w:rPr>
        <w:t>observant</w:t>
      </w:r>
      <w:r w:rsidR="00737388" w:rsidRPr="00C84442">
        <w:rPr>
          <w:rFonts w:cs="Arial"/>
          <w:sz w:val="24"/>
          <w:lang w:val="en-GB"/>
        </w:rPr>
        <w:t xml:space="preserve"> IoT will expose the user </w:t>
      </w:r>
      <w:del w:id="355" w:author="Peter Bihr" w:date="2017-05-18T10:06:00Z">
        <w:r w:rsidR="00737388" w:rsidRPr="00C84442">
          <w:rPr>
            <w:rFonts w:cs="Arial"/>
            <w:sz w:val="24"/>
            <w:lang w:val="en-GB"/>
          </w:rPr>
          <w:delText>defenc</w:delText>
        </w:r>
        <w:r w:rsidR="00E30942" w:rsidRPr="00C84442">
          <w:rPr>
            <w:rFonts w:cs="Arial"/>
            <w:sz w:val="24"/>
            <w:lang w:val="en-GB"/>
          </w:rPr>
          <w:delText xml:space="preserve">eless </w:delText>
        </w:r>
      </w:del>
      <w:r w:rsidR="00E30942" w:rsidRPr="00C84442">
        <w:rPr>
          <w:rFonts w:cs="Arial"/>
          <w:sz w:val="24"/>
          <w:lang w:val="en-GB"/>
        </w:rPr>
        <w:t>to the data industry</w:t>
      </w:r>
      <w:del w:id="356" w:author="Peter Bihr" w:date="2017-05-18T10:06:00Z">
        <w:r w:rsidR="001B6B94">
          <w:rPr>
            <w:rFonts w:cs="Arial"/>
            <w:sz w:val="24"/>
            <w:lang w:val="en-GB"/>
          </w:rPr>
          <w:delText>,</w:delText>
        </w:r>
        <w:r w:rsidR="00E30942" w:rsidRPr="00C84442">
          <w:rPr>
            <w:rFonts w:cs="Arial"/>
            <w:sz w:val="24"/>
            <w:lang w:val="en-GB"/>
          </w:rPr>
          <w:delText xml:space="preserve"> if nobody puts an end to </w:delText>
        </w:r>
        <w:r w:rsidR="00C94BCE" w:rsidRPr="00C84442">
          <w:rPr>
            <w:rFonts w:cs="Arial"/>
            <w:sz w:val="24"/>
            <w:lang w:val="en-GB"/>
          </w:rPr>
          <w:delText>the unnatural separation of human and his own data</w:delText>
        </w:r>
      </w:del>
      <w:ins w:id="357" w:author="Peter Bihr" w:date="2017-05-18T10:06:00Z">
        <w:r w:rsidR="00186988">
          <w:rPr>
            <w:rFonts w:cs="Arial"/>
            <w:sz w:val="24"/>
            <w:lang w:val="en-GB"/>
          </w:rPr>
          <w:t xml:space="preserve"> without a defence</w:t>
        </w:r>
      </w:ins>
      <w:r w:rsidR="00C94BCE" w:rsidRPr="00C84442">
        <w:rPr>
          <w:rFonts w:cs="Arial"/>
          <w:sz w:val="24"/>
          <w:lang w:val="en-GB"/>
        </w:rPr>
        <w:t xml:space="preserve">. </w:t>
      </w:r>
    </w:p>
    <w:p w14:paraId="3CB71052" w14:textId="77777777" w:rsidR="00182919" w:rsidRPr="00C84442" w:rsidRDefault="00182919" w:rsidP="008845FD">
      <w:pPr>
        <w:widowControl w:val="0"/>
        <w:autoSpaceDE w:val="0"/>
        <w:autoSpaceDN w:val="0"/>
        <w:adjustRightInd w:val="0"/>
        <w:spacing w:after="0"/>
        <w:rPr>
          <w:rFonts w:cs="Arial"/>
          <w:sz w:val="24"/>
          <w:lang w:val="en-GB"/>
        </w:rPr>
      </w:pPr>
    </w:p>
    <w:p w14:paraId="55F9EB63" w14:textId="41A9C021" w:rsidR="00943009" w:rsidRPr="00C84442" w:rsidRDefault="005D4B3A" w:rsidP="00943009">
      <w:pPr>
        <w:widowControl w:val="0"/>
        <w:autoSpaceDE w:val="0"/>
        <w:autoSpaceDN w:val="0"/>
        <w:adjustRightInd w:val="0"/>
        <w:spacing w:after="0"/>
        <w:rPr>
          <w:rFonts w:cs="Arial"/>
          <w:color w:val="262626"/>
          <w:sz w:val="24"/>
          <w:lang w:val="en-GB"/>
        </w:rPr>
      </w:pPr>
      <w:r w:rsidRPr="00C84442">
        <w:rPr>
          <w:rFonts w:cs="Arial"/>
          <w:sz w:val="24"/>
          <w:lang w:val="en-GB"/>
        </w:rPr>
        <w:t xml:space="preserve">In their paper </w:t>
      </w:r>
      <w:r w:rsidR="00186988">
        <w:rPr>
          <w:rFonts w:cs="Arial"/>
          <w:sz w:val="24"/>
          <w:lang w:val="en-GB"/>
        </w:rPr>
        <w:t>“From the Internet of Computers</w:t>
      </w:r>
      <w:del w:id="358" w:author="Peter Bihr" w:date="2017-05-18T10:06:00Z">
        <w:r w:rsidRPr="00C84442">
          <w:rPr>
            <w:rFonts w:cs="Arial"/>
            <w:sz w:val="24"/>
            <w:lang w:val="en-GB"/>
          </w:rPr>
          <w:delText>,</w:delText>
        </w:r>
      </w:del>
      <w:r w:rsidRPr="00C84442">
        <w:rPr>
          <w:rFonts w:cs="Arial"/>
          <w:sz w:val="24"/>
          <w:lang w:val="en-GB"/>
        </w:rPr>
        <w:t xml:space="preserve"> to the Internet of Things”, </w:t>
      </w:r>
      <w:proofErr w:type="spellStart"/>
      <w:r w:rsidRPr="00C84442">
        <w:rPr>
          <w:rFonts w:cs="Arial"/>
          <w:sz w:val="24"/>
          <w:lang w:val="en-GB"/>
        </w:rPr>
        <w:t>Friedemann</w:t>
      </w:r>
      <w:proofErr w:type="spellEnd"/>
      <w:r w:rsidRPr="00C84442">
        <w:rPr>
          <w:rFonts w:cs="Arial"/>
          <w:sz w:val="24"/>
          <w:lang w:val="en-GB"/>
        </w:rPr>
        <w:t xml:space="preserve"> </w:t>
      </w:r>
      <w:proofErr w:type="spellStart"/>
      <w:r w:rsidRPr="00C84442">
        <w:rPr>
          <w:rFonts w:cs="Arial"/>
          <w:sz w:val="24"/>
          <w:lang w:val="en-GB"/>
        </w:rPr>
        <w:t>Ma</w:t>
      </w:r>
      <w:r>
        <w:rPr>
          <w:rFonts w:cs="Arial"/>
          <w:sz w:val="24"/>
          <w:lang w:val="en-GB"/>
        </w:rPr>
        <w:t>t</w:t>
      </w:r>
      <w:r w:rsidRPr="00C84442">
        <w:rPr>
          <w:rFonts w:cs="Arial"/>
          <w:sz w:val="24"/>
          <w:lang w:val="en-GB"/>
        </w:rPr>
        <w:t>tern</w:t>
      </w:r>
      <w:proofErr w:type="spellEnd"/>
      <w:r w:rsidRPr="00C84442">
        <w:rPr>
          <w:rFonts w:cs="Arial"/>
          <w:sz w:val="24"/>
          <w:lang w:val="en-GB"/>
        </w:rPr>
        <w:t xml:space="preserve"> and Christia</w:t>
      </w:r>
      <w:r w:rsidR="00186988">
        <w:rPr>
          <w:rFonts w:cs="Arial"/>
          <w:sz w:val="24"/>
          <w:lang w:val="en-GB"/>
        </w:rPr>
        <w:t xml:space="preserve">n </w:t>
      </w:r>
      <w:proofErr w:type="spellStart"/>
      <w:r w:rsidR="00186988">
        <w:rPr>
          <w:rFonts w:cs="Arial"/>
          <w:sz w:val="24"/>
          <w:lang w:val="en-GB"/>
        </w:rPr>
        <w:t>Floerkemeier</w:t>
      </w:r>
      <w:proofErr w:type="spellEnd"/>
      <w:r w:rsidR="00186988">
        <w:rPr>
          <w:rFonts w:cs="Arial"/>
          <w:sz w:val="24"/>
          <w:lang w:val="en-GB"/>
        </w:rPr>
        <w:t xml:space="preserve"> stated that the </w:t>
      </w:r>
      <w:del w:id="359" w:author="Peter Bihr" w:date="2017-05-18T10:06:00Z">
        <w:r w:rsidRPr="00C84442">
          <w:rPr>
            <w:rFonts w:cs="Arial"/>
            <w:sz w:val="24"/>
            <w:lang w:val="en-GB"/>
          </w:rPr>
          <w:delText>Internet</w:delText>
        </w:r>
      </w:del>
      <w:proofErr w:type="gramStart"/>
      <w:ins w:id="360" w:author="Peter Bihr" w:date="2017-05-18T10:06:00Z">
        <w:r w:rsidR="00186988">
          <w:rPr>
            <w:rFonts w:cs="Arial"/>
            <w:sz w:val="24"/>
            <w:lang w:val="en-GB"/>
          </w:rPr>
          <w:t>i</w:t>
        </w:r>
        <w:r w:rsidRPr="00C84442">
          <w:rPr>
            <w:rFonts w:cs="Arial"/>
            <w:sz w:val="24"/>
            <w:lang w:val="en-GB"/>
          </w:rPr>
          <w:t>nternet</w:t>
        </w:r>
        <w:proofErr w:type="gramEnd"/>
        <w:r w:rsidRPr="00C84442">
          <w:rPr>
            <w:rFonts w:cs="Arial"/>
            <w:sz w:val="24"/>
            <w:lang w:val="en-GB"/>
          </w:rPr>
          <w:t xml:space="preserve"> has</w:t>
        </w:r>
      </w:ins>
      <w:r w:rsidRPr="00C84442">
        <w:rPr>
          <w:rFonts w:cs="Arial"/>
          <w:sz w:val="24"/>
          <w:lang w:val="en-GB"/>
        </w:rPr>
        <w:t xml:space="preserve"> </w:t>
      </w:r>
      <w:r w:rsidR="00186988" w:rsidRPr="00C84442">
        <w:rPr>
          <w:rFonts w:cs="Arial"/>
          <w:sz w:val="24"/>
          <w:lang w:val="en-GB"/>
        </w:rPr>
        <w:t xml:space="preserve">already </w:t>
      </w:r>
      <w:del w:id="361" w:author="Peter Bihr" w:date="2017-05-18T10:06:00Z">
        <w:r w:rsidRPr="00C84442">
          <w:rPr>
            <w:rFonts w:cs="Arial"/>
            <w:sz w:val="24"/>
            <w:lang w:val="en-GB"/>
          </w:rPr>
          <w:delText xml:space="preserve">has </w:delText>
        </w:r>
      </w:del>
      <w:r w:rsidRPr="00C84442">
        <w:rPr>
          <w:rFonts w:cs="Arial"/>
          <w:sz w:val="24"/>
          <w:lang w:val="en-GB"/>
        </w:rPr>
        <w:t>changed from a technological to a socio-technological system</w:t>
      </w:r>
      <w:del w:id="362" w:author="Peter Bihr" w:date="2017-05-18T10:06:00Z">
        <w:r w:rsidR="001B6B94">
          <w:rPr>
            <w:rFonts w:cs="Arial"/>
            <w:sz w:val="24"/>
            <w:lang w:val="en-GB"/>
          </w:rPr>
          <w:delText>,</w:delText>
        </w:r>
      </w:del>
      <w:r w:rsidR="00186988">
        <w:rPr>
          <w:rFonts w:cs="Arial"/>
          <w:sz w:val="24"/>
          <w:lang w:val="en-GB"/>
        </w:rPr>
        <w:t xml:space="preserve"> with</w:t>
      </w:r>
      <w:r w:rsidRPr="00C84442">
        <w:rPr>
          <w:rFonts w:cs="Arial"/>
          <w:sz w:val="24"/>
          <w:lang w:val="en-GB"/>
        </w:rPr>
        <w:t xml:space="preserve"> </w:t>
      </w:r>
      <w:del w:id="363" w:author="Peter Bihr" w:date="2017-05-18T10:06:00Z">
        <w:r w:rsidRPr="00C84442">
          <w:rPr>
            <w:rFonts w:cs="Arial"/>
            <w:sz w:val="24"/>
            <w:lang w:val="en-GB"/>
          </w:rPr>
          <w:delText xml:space="preserve">a likewise </w:delText>
        </w:r>
      </w:del>
      <w:r w:rsidRPr="00C84442">
        <w:rPr>
          <w:rFonts w:cs="Arial"/>
          <w:sz w:val="24"/>
          <w:lang w:val="en-GB"/>
        </w:rPr>
        <w:t xml:space="preserve">social, creative and political </w:t>
      </w:r>
      <w:del w:id="364" w:author="Peter Bihr" w:date="2017-05-18T10:06:00Z">
        <w:r w:rsidRPr="00C84442">
          <w:rPr>
            <w:rFonts w:cs="Arial"/>
            <w:sz w:val="24"/>
            <w:lang w:val="en-GB"/>
          </w:rPr>
          <w:delText>dimension</w:delText>
        </w:r>
      </w:del>
      <w:ins w:id="365" w:author="Peter Bihr" w:date="2017-05-18T10:06:00Z">
        <w:r w:rsidRPr="00C84442">
          <w:rPr>
            <w:rFonts w:cs="Arial"/>
            <w:sz w:val="24"/>
            <w:lang w:val="en-GB"/>
          </w:rPr>
          <w:t>dimension</w:t>
        </w:r>
        <w:r w:rsidR="00186988">
          <w:rPr>
            <w:rFonts w:cs="Arial"/>
            <w:sz w:val="24"/>
            <w:lang w:val="en-GB"/>
          </w:rPr>
          <w:t>s</w:t>
        </w:r>
      </w:ins>
      <w:r w:rsidRPr="00C84442">
        <w:rPr>
          <w:rFonts w:cs="Arial"/>
          <w:sz w:val="24"/>
          <w:lang w:val="en-GB"/>
        </w:rPr>
        <w:t xml:space="preserve">. </w:t>
      </w:r>
      <w:r w:rsidR="00943009" w:rsidRPr="00C84442">
        <w:rPr>
          <w:rFonts w:cs="Arial"/>
          <w:sz w:val="24"/>
          <w:lang w:val="en-GB"/>
        </w:rPr>
        <w:t xml:space="preserve">But </w:t>
      </w:r>
      <w:del w:id="366" w:author="Peter Bihr" w:date="2017-05-18T10:06:00Z">
        <w:r w:rsidR="00943009" w:rsidRPr="00C84442">
          <w:rPr>
            <w:rFonts w:cs="Arial"/>
            <w:sz w:val="24"/>
            <w:lang w:val="en-GB"/>
          </w:rPr>
          <w:delText>i</w:delText>
        </w:r>
        <w:r w:rsidR="006D011B" w:rsidRPr="00C84442">
          <w:rPr>
            <w:rFonts w:cs="Arial"/>
            <w:sz w:val="24"/>
            <w:lang w:val="en-GB"/>
          </w:rPr>
          <w:delText>n</w:delText>
        </w:r>
      </w:del>
      <w:ins w:id="367" w:author="Peter Bihr" w:date="2017-05-18T10:06:00Z">
        <w:r w:rsidR="00186988">
          <w:rPr>
            <w:rFonts w:cs="Arial"/>
            <w:sz w:val="24"/>
            <w:lang w:val="en-GB"/>
          </w:rPr>
          <w:t>with</w:t>
        </w:r>
      </w:ins>
      <w:r w:rsidR="006D011B" w:rsidRPr="00C84442">
        <w:rPr>
          <w:rFonts w:cs="Arial"/>
          <w:sz w:val="24"/>
          <w:lang w:val="en-GB"/>
        </w:rPr>
        <w:t xml:space="preserve"> the development of </w:t>
      </w:r>
      <w:del w:id="368" w:author="Peter Bihr" w:date="2017-05-18T10:06:00Z">
        <w:r w:rsidR="006D011B" w:rsidRPr="00C84442">
          <w:rPr>
            <w:rFonts w:cs="Arial"/>
            <w:sz w:val="24"/>
            <w:lang w:val="en-GB"/>
          </w:rPr>
          <w:delText xml:space="preserve">the </w:delText>
        </w:r>
      </w:del>
      <w:r w:rsidR="006D011B" w:rsidRPr="00C84442">
        <w:rPr>
          <w:rFonts w:cs="Arial"/>
          <w:sz w:val="24"/>
          <w:lang w:val="en-GB"/>
        </w:rPr>
        <w:t>IoT</w:t>
      </w:r>
      <w:r w:rsidR="001B6B94">
        <w:rPr>
          <w:rFonts w:cs="Arial"/>
          <w:sz w:val="24"/>
          <w:lang w:val="en-GB"/>
        </w:rPr>
        <w:t>,</w:t>
      </w:r>
      <w:r w:rsidR="006D011B" w:rsidRPr="00C84442">
        <w:rPr>
          <w:rFonts w:cs="Arial"/>
          <w:sz w:val="24"/>
          <w:lang w:val="en-GB"/>
        </w:rPr>
        <w:t xml:space="preserve"> </w:t>
      </w:r>
      <w:r w:rsidR="00113CED" w:rsidRPr="00C84442">
        <w:rPr>
          <w:rFonts w:cs="Arial"/>
          <w:sz w:val="24"/>
          <w:lang w:val="en-GB"/>
        </w:rPr>
        <w:t>the importance of its non-technological aspects</w:t>
      </w:r>
      <w:r w:rsidR="00186988">
        <w:rPr>
          <w:rFonts w:cs="Arial"/>
          <w:sz w:val="24"/>
          <w:lang w:val="en-GB"/>
        </w:rPr>
        <w:t xml:space="preserve"> is becoming even more apparent</w:t>
      </w:r>
      <w:del w:id="369" w:author="Peter Bihr" w:date="2017-05-18T10:06:00Z">
        <w:r w:rsidR="00113CED" w:rsidRPr="00C84442">
          <w:rPr>
            <w:rFonts w:cs="Arial"/>
            <w:sz w:val="24"/>
            <w:lang w:val="en-GB"/>
          </w:rPr>
          <w:delText>,</w:delText>
        </w:r>
      </w:del>
      <w:r w:rsidR="00113CED" w:rsidRPr="00C84442">
        <w:rPr>
          <w:rFonts w:cs="Arial"/>
          <w:sz w:val="24"/>
          <w:lang w:val="en-GB"/>
        </w:rPr>
        <w:t xml:space="preserve"> since it adds an entirely new quality to </w:t>
      </w:r>
      <w:r w:rsidR="00186988">
        <w:rPr>
          <w:rFonts w:cs="Arial"/>
          <w:sz w:val="24"/>
          <w:lang w:val="en-GB"/>
        </w:rPr>
        <w:t>these non-technological aspects</w:t>
      </w:r>
      <w:del w:id="370" w:author="Peter Bihr" w:date="2017-05-18T10:06:00Z">
        <w:r w:rsidR="00113CED" w:rsidRPr="00C84442">
          <w:rPr>
            <w:rFonts w:cs="Arial"/>
            <w:sz w:val="24"/>
            <w:lang w:val="en-GB"/>
          </w:rPr>
          <w:delText>.</w:delText>
        </w:r>
      </w:del>
      <w:r w:rsidR="00113CED" w:rsidRPr="00C84442">
        <w:rPr>
          <w:rFonts w:cs="Arial"/>
          <w:sz w:val="24"/>
          <w:lang w:val="en-GB"/>
        </w:rPr>
        <w:t xml:space="preserve"> (</w:t>
      </w:r>
      <w:proofErr w:type="spellStart"/>
      <w:r w:rsidR="00113CED" w:rsidRPr="00C84442">
        <w:rPr>
          <w:rFonts w:cs="Arial"/>
          <w:sz w:val="24"/>
          <w:lang w:val="en-GB"/>
        </w:rPr>
        <w:t>Mattern</w:t>
      </w:r>
      <w:proofErr w:type="spellEnd"/>
      <w:r w:rsidR="00113CED" w:rsidRPr="00C84442">
        <w:rPr>
          <w:rFonts w:cs="Arial"/>
          <w:sz w:val="24"/>
          <w:lang w:val="en-GB"/>
        </w:rPr>
        <w:t xml:space="preserve">, </w:t>
      </w:r>
      <w:proofErr w:type="spellStart"/>
      <w:r w:rsidR="00113CED" w:rsidRPr="00C84442">
        <w:rPr>
          <w:rFonts w:cs="Arial"/>
          <w:sz w:val="24"/>
          <w:lang w:val="en-GB"/>
        </w:rPr>
        <w:t>Floerkemeier</w:t>
      </w:r>
      <w:proofErr w:type="spellEnd"/>
      <w:r w:rsidR="00113CED" w:rsidRPr="00C84442">
        <w:rPr>
          <w:rFonts w:cs="Arial"/>
          <w:sz w:val="24"/>
          <w:lang w:val="en-GB"/>
        </w:rPr>
        <w:t>, 2010</w:t>
      </w:r>
      <w:del w:id="371" w:author="Peter Bihr" w:date="2017-05-18T10:06:00Z">
        <w:r w:rsidR="00113CED" w:rsidRPr="00C84442">
          <w:rPr>
            <w:rFonts w:cs="Arial"/>
            <w:sz w:val="24"/>
            <w:lang w:val="en-GB"/>
          </w:rPr>
          <w:delText>)</w:delText>
        </w:r>
      </w:del>
      <w:ins w:id="372" w:author="Peter Bihr" w:date="2017-05-18T10:06:00Z">
        <w:r w:rsidR="00113CED" w:rsidRPr="00C84442">
          <w:rPr>
            <w:rFonts w:cs="Arial"/>
            <w:sz w:val="24"/>
            <w:lang w:val="en-GB"/>
          </w:rPr>
          <w:t>)</w:t>
        </w:r>
        <w:r w:rsidR="00186988">
          <w:rPr>
            <w:rFonts w:cs="Arial"/>
            <w:sz w:val="24"/>
            <w:lang w:val="en-GB"/>
          </w:rPr>
          <w:t>.</w:t>
        </w:r>
      </w:ins>
      <w:r w:rsidR="00113CED" w:rsidRPr="00C84442">
        <w:rPr>
          <w:rFonts w:cs="Arial"/>
          <w:sz w:val="24"/>
          <w:lang w:val="en-GB"/>
        </w:rPr>
        <w:t xml:space="preserve"> </w:t>
      </w:r>
      <w:r w:rsidR="00186988">
        <w:rPr>
          <w:rFonts w:cs="Arial"/>
          <w:sz w:val="24"/>
          <w:lang w:val="en-GB"/>
        </w:rPr>
        <w:t>So</w:t>
      </w:r>
      <w:del w:id="373" w:author="Peter Bihr" w:date="2017-05-18T10:06:00Z">
        <w:r w:rsidR="000F4FA5" w:rsidRPr="00C84442">
          <w:rPr>
            <w:rFonts w:cs="Arial"/>
            <w:sz w:val="24"/>
            <w:lang w:val="en-GB"/>
          </w:rPr>
          <w:delText>,</w:delText>
        </w:r>
      </w:del>
      <w:r w:rsidR="00186988">
        <w:rPr>
          <w:rFonts w:cs="Arial"/>
          <w:sz w:val="24"/>
          <w:lang w:val="en-GB"/>
        </w:rPr>
        <w:t xml:space="preserve"> </w:t>
      </w:r>
      <w:r w:rsidR="000F4FA5" w:rsidRPr="00C84442">
        <w:rPr>
          <w:rFonts w:cs="Arial"/>
          <w:sz w:val="24"/>
          <w:lang w:val="en-GB"/>
        </w:rPr>
        <w:t>where are those a</w:t>
      </w:r>
      <w:r w:rsidR="00943009" w:rsidRPr="00C84442">
        <w:rPr>
          <w:rFonts w:cs="Arial"/>
          <w:sz w:val="24"/>
          <w:lang w:val="en-GB"/>
        </w:rPr>
        <w:t xml:space="preserve">spects? </w:t>
      </w:r>
      <w:r w:rsidR="00113CED" w:rsidRPr="00C84442">
        <w:rPr>
          <w:rFonts w:cs="Arial"/>
          <w:sz w:val="24"/>
          <w:lang w:val="en-GB"/>
        </w:rPr>
        <w:t xml:space="preserve">Unfortunately, our vision for the future so far is </w:t>
      </w:r>
      <w:r w:rsidR="00902C66" w:rsidRPr="00C84442">
        <w:rPr>
          <w:rFonts w:cs="Arial"/>
          <w:sz w:val="24"/>
          <w:lang w:val="en-GB"/>
        </w:rPr>
        <w:t>driven by a technical utopia</w:t>
      </w:r>
      <w:r w:rsidR="00113CED" w:rsidRPr="00C84442">
        <w:rPr>
          <w:rFonts w:cs="Arial"/>
          <w:sz w:val="24"/>
          <w:lang w:val="en-GB"/>
        </w:rPr>
        <w:t xml:space="preserve"> </w:t>
      </w:r>
      <w:r w:rsidR="006D011B" w:rsidRPr="00C84442">
        <w:rPr>
          <w:rFonts w:cs="Arial"/>
          <w:sz w:val="24"/>
          <w:lang w:val="en-GB"/>
        </w:rPr>
        <w:t xml:space="preserve">we </w:t>
      </w:r>
      <w:del w:id="374" w:author="Peter Bihr" w:date="2017-05-18T10:06:00Z">
        <w:r w:rsidR="006D011B" w:rsidRPr="00C84442">
          <w:rPr>
            <w:rFonts w:cs="Arial"/>
            <w:sz w:val="24"/>
            <w:lang w:val="en-GB"/>
          </w:rPr>
          <w:delText xml:space="preserve">didn’t </w:delText>
        </w:r>
        <w:r w:rsidR="00902C66" w:rsidRPr="00C84442">
          <w:rPr>
            <w:rFonts w:cs="Arial"/>
            <w:sz w:val="24"/>
            <w:lang w:val="en-GB"/>
          </w:rPr>
          <w:delText>change</w:delText>
        </w:r>
      </w:del>
      <w:ins w:id="375" w:author="Peter Bihr" w:date="2017-05-18T10:06:00Z">
        <w:r w:rsidR="00186988">
          <w:rPr>
            <w:rFonts w:cs="Arial"/>
            <w:sz w:val="24"/>
            <w:lang w:val="en-GB"/>
          </w:rPr>
          <w:t>haven’t significantly updated</w:t>
        </w:r>
      </w:ins>
      <w:r w:rsidR="00902C66" w:rsidRPr="00C84442">
        <w:rPr>
          <w:rFonts w:cs="Arial"/>
          <w:sz w:val="24"/>
          <w:lang w:val="en-GB"/>
        </w:rPr>
        <w:t xml:space="preserve"> since the </w:t>
      </w:r>
      <w:del w:id="376" w:author="Peter Bihr" w:date="2017-05-18T10:06:00Z">
        <w:r w:rsidR="00902C66" w:rsidRPr="00C84442">
          <w:rPr>
            <w:rFonts w:cs="Arial"/>
            <w:sz w:val="24"/>
            <w:lang w:val="en-GB"/>
          </w:rPr>
          <w:delText>fifties</w:delText>
        </w:r>
      </w:del>
      <w:ins w:id="377" w:author="Peter Bihr" w:date="2017-05-18T10:06:00Z">
        <w:r w:rsidR="00186988">
          <w:rPr>
            <w:rFonts w:cs="Arial"/>
            <w:sz w:val="24"/>
            <w:lang w:val="en-GB"/>
          </w:rPr>
          <w:t>1950s</w:t>
        </w:r>
      </w:ins>
      <w:r w:rsidR="00902C66" w:rsidRPr="00C84442">
        <w:rPr>
          <w:rFonts w:cs="Arial"/>
          <w:sz w:val="24"/>
          <w:lang w:val="en-GB"/>
        </w:rPr>
        <w:t xml:space="preserve">. The German philosopher </w:t>
      </w:r>
      <w:proofErr w:type="spellStart"/>
      <w:r w:rsidR="00902C66" w:rsidRPr="00C84442">
        <w:rPr>
          <w:rFonts w:cs="Arial"/>
          <w:sz w:val="24"/>
          <w:lang w:val="en-GB"/>
        </w:rPr>
        <w:t>Harald</w:t>
      </w:r>
      <w:proofErr w:type="spellEnd"/>
      <w:r w:rsidR="00902C66" w:rsidRPr="00C84442">
        <w:rPr>
          <w:rFonts w:cs="Arial"/>
          <w:sz w:val="24"/>
          <w:lang w:val="en-GB"/>
        </w:rPr>
        <w:t xml:space="preserve"> </w:t>
      </w:r>
      <w:proofErr w:type="spellStart"/>
      <w:r w:rsidR="00902C66" w:rsidRPr="00C84442">
        <w:rPr>
          <w:rFonts w:cs="Arial"/>
          <w:sz w:val="24"/>
          <w:lang w:val="en-GB"/>
        </w:rPr>
        <w:t>Welzer</w:t>
      </w:r>
      <w:proofErr w:type="spellEnd"/>
      <w:r w:rsidR="00902C66" w:rsidRPr="00C84442">
        <w:rPr>
          <w:rFonts w:cs="Arial"/>
          <w:sz w:val="24"/>
          <w:lang w:val="en-GB"/>
        </w:rPr>
        <w:t xml:space="preserve"> states that we are still under the influence of a te</w:t>
      </w:r>
      <w:r w:rsidR="006D011B" w:rsidRPr="00C84442">
        <w:rPr>
          <w:rFonts w:cs="Arial"/>
          <w:sz w:val="24"/>
          <w:lang w:val="en-GB"/>
        </w:rPr>
        <w:t xml:space="preserve">chnology-optimistic image of our future that actually expired as we reached all the defined technological visions. </w:t>
      </w:r>
    </w:p>
    <w:p w14:paraId="6FC80762" w14:textId="77777777" w:rsidR="00186988" w:rsidRDefault="00902C66" w:rsidP="00113CED">
      <w:pPr>
        <w:widowControl w:val="0"/>
        <w:autoSpaceDE w:val="0"/>
        <w:autoSpaceDN w:val="0"/>
        <w:adjustRightInd w:val="0"/>
        <w:spacing w:after="0"/>
        <w:rPr>
          <w:ins w:id="378" w:author="Peter Bihr" w:date="2017-05-18T10:06:00Z"/>
          <w:rFonts w:cs="Arial"/>
          <w:sz w:val="24"/>
          <w:lang w:val="en-GB"/>
        </w:rPr>
      </w:pPr>
      <w:r w:rsidRPr="00C84442">
        <w:rPr>
          <w:rFonts w:cs="Arial"/>
          <w:sz w:val="24"/>
          <w:lang w:val="en-GB"/>
        </w:rPr>
        <w:t xml:space="preserve">We </w:t>
      </w:r>
      <w:r w:rsidR="006D011B" w:rsidRPr="00C84442">
        <w:rPr>
          <w:rFonts w:cs="Arial"/>
          <w:sz w:val="24"/>
          <w:lang w:val="en-GB"/>
        </w:rPr>
        <w:t xml:space="preserve">obviously </w:t>
      </w:r>
      <w:r w:rsidRPr="00C84442">
        <w:rPr>
          <w:rFonts w:cs="Arial"/>
          <w:sz w:val="24"/>
          <w:lang w:val="en-GB"/>
        </w:rPr>
        <w:t xml:space="preserve">never reviewed our vision for the need to be updated. </w:t>
      </w:r>
    </w:p>
    <w:p w14:paraId="67D0334F" w14:textId="77777777" w:rsidR="00186988" w:rsidRDefault="00186988" w:rsidP="00113CED">
      <w:pPr>
        <w:widowControl w:val="0"/>
        <w:autoSpaceDE w:val="0"/>
        <w:autoSpaceDN w:val="0"/>
        <w:adjustRightInd w:val="0"/>
        <w:spacing w:after="0"/>
        <w:rPr>
          <w:ins w:id="379" w:author="Peter Bihr" w:date="2017-05-18T10:06:00Z"/>
          <w:rFonts w:cs="Arial"/>
          <w:sz w:val="24"/>
          <w:lang w:val="en-GB"/>
        </w:rPr>
      </w:pPr>
    </w:p>
    <w:p w14:paraId="394D4F84" w14:textId="283C8A08" w:rsidR="00113CED" w:rsidRPr="00C84442" w:rsidRDefault="006D011B" w:rsidP="00113CED">
      <w:pPr>
        <w:widowControl w:val="0"/>
        <w:autoSpaceDE w:val="0"/>
        <w:autoSpaceDN w:val="0"/>
        <w:adjustRightInd w:val="0"/>
        <w:spacing w:after="0"/>
        <w:rPr>
          <w:rFonts w:cs="Arial"/>
          <w:sz w:val="24"/>
          <w:lang w:val="en-GB"/>
        </w:rPr>
      </w:pPr>
      <w:r w:rsidRPr="00C84442">
        <w:rPr>
          <w:rFonts w:cs="Arial"/>
          <w:sz w:val="24"/>
          <w:lang w:val="en-GB"/>
        </w:rPr>
        <w:t>Now</w:t>
      </w:r>
      <w:r w:rsidR="001B6B94">
        <w:rPr>
          <w:rFonts w:cs="Arial"/>
          <w:sz w:val="24"/>
          <w:lang w:val="en-GB"/>
        </w:rPr>
        <w:t>,</w:t>
      </w:r>
      <w:r w:rsidRPr="00C84442">
        <w:rPr>
          <w:rFonts w:cs="Arial"/>
          <w:sz w:val="24"/>
          <w:lang w:val="en-GB"/>
        </w:rPr>
        <w:t xml:space="preserve"> we celebrate the IoT as the fulfilled dreams in which only time travelling is still in the air. </w:t>
      </w:r>
      <w:r w:rsidR="00943009" w:rsidRPr="00C84442">
        <w:rPr>
          <w:rFonts w:cs="Arial"/>
          <w:sz w:val="24"/>
          <w:lang w:val="en-GB"/>
        </w:rPr>
        <w:t xml:space="preserve">Technology no longer </w:t>
      </w:r>
      <w:r w:rsidR="00175BBC" w:rsidRPr="00C84442">
        <w:rPr>
          <w:rFonts w:cs="Arial"/>
          <w:sz w:val="24"/>
          <w:lang w:val="en-GB"/>
        </w:rPr>
        <w:t xml:space="preserve">meets our dreams of the future. </w:t>
      </w:r>
      <w:proofErr w:type="spellStart"/>
      <w:r w:rsidRPr="00C84442">
        <w:rPr>
          <w:rFonts w:cs="Arial"/>
          <w:sz w:val="24"/>
          <w:lang w:val="en-GB"/>
        </w:rPr>
        <w:t>Welzer</w:t>
      </w:r>
      <w:proofErr w:type="spellEnd"/>
      <w:r w:rsidRPr="00C84442">
        <w:rPr>
          <w:rFonts w:cs="Arial"/>
          <w:sz w:val="24"/>
          <w:lang w:val="en-GB"/>
        </w:rPr>
        <w:t xml:space="preserve"> </w:t>
      </w:r>
      <w:r w:rsidR="00943009" w:rsidRPr="00C84442">
        <w:rPr>
          <w:rFonts w:cs="Arial"/>
          <w:sz w:val="24"/>
          <w:lang w:val="en-GB"/>
        </w:rPr>
        <w:t>accuses that t</w:t>
      </w:r>
      <w:r w:rsidR="00902C66" w:rsidRPr="00C84442">
        <w:rPr>
          <w:rFonts w:cs="Arial"/>
          <w:sz w:val="24"/>
          <w:lang w:val="en-GB"/>
        </w:rPr>
        <w:t xml:space="preserve">oday we are missing particularly </w:t>
      </w:r>
      <w:ins w:id="380" w:author="Peter Bihr" w:date="2017-05-18T10:06:00Z">
        <w:r w:rsidR="00186988">
          <w:rPr>
            <w:rFonts w:cs="Arial"/>
            <w:sz w:val="24"/>
            <w:lang w:val="en-GB"/>
          </w:rPr>
          <w:t xml:space="preserve">a </w:t>
        </w:r>
      </w:ins>
      <w:r w:rsidR="00186988">
        <w:rPr>
          <w:rFonts w:cs="Arial"/>
          <w:sz w:val="24"/>
          <w:lang w:val="en-GB"/>
        </w:rPr>
        <w:t>social utopia</w:t>
      </w:r>
      <w:del w:id="381" w:author="Peter Bihr" w:date="2017-05-18T10:06:00Z">
        <w:r w:rsidR="00902C66" w:rsidRPr="00C84442">
          <w:rPr>
            <w:rFonts w:cs="Arial"/>
            <w:sz w:val="24"/>
            <w:lang w:val="en-GB"/>
          </w:rPr>
          <w:delText>.</w:delText>
        </w:r>
      </w:del>
      <w:ins w:id="382" w:author="Peter Bihr" w:date="2017-05-18T10:06:00Z">
        <w:r w:rsidR="00186988">
          <w:rPr>
            <w:rFonts w:cs="Arial"/>
            <w:sz w:val="24"/>
            <w:lang w:val="en-GB"/>
          </w:rPr>
          <w:t>:</w:t>
        </w:r>
      </w:ins>
      <w:r w:rsidR="00175BBC" w:rsidRPr="00C84442">
        <w:rPr>
          <w:rFonts w:cs="Arial"/>
          <w:sz w:val="24"/>
          <w:lang w:val="en-GB"/>
        </w:rPr>
        <w:t xml:space="preserve"> </w:t>
      </w:r>
      <w:r w:rsidR="00117C2C" w:rsidRPr="00C84442">
        <w:rPr>
          <w:rFonts w:cs="Arial"/>
          <w:sz w:val="24"/>
          <w:lang w:val="en-GB"/>
        </w:rPr>
        <w:t xml:space="preserve">“The world we inhabit made our utopian horizon </w:t>
      </w:r>
      <w:r w:rsidR="00117C2C" w:rsidRPr="00C84442">
        <w:rPr>
          <w:rFonts w:cs="Arial"/>
          <w:sz w:val="24"/>
          <w:lang w:val="en-GB"/>
        </w:rPr>
        <w:lastRenderedPageBreak/>
        <w:t xml:space="preserve">so narrow that for us the vision of the future is reduced to presence with other means. </w:t>
      </w:r>
      <w:r w:rsidR="002E178F" w:rsidRPr="00C84442">
        <w:rPr>
          <w:rFonts w:cs="Arial"/>
          <w:sz w:val="24"/>
          <w:lang w:val="en-GB"/>
        </w:rPr>
        <w:t>We need to transform ourselves to be able to build a new vision of the future.”</w:t>
      </w:r>
      <w:r w:rsidR="002E178F" w:rsidRPr="00C84442">
        <w:rPr>
          <w:rFonts w:cs="Arial"/>
          <w:color w:val="262626"/>
          <w:sz w:val="24"/>
          <w:lang w:val="en-GB"/>
        </w:rPr>
        <w:t xml:space="preserve"> (</w:t>
      </w:r>
      <w:proofErr w:type="spellStart"/>
      <w:r w:rsidR="002E178F" w:rsidRPr="00C84442">
        <w:rPr>
          <w:rFonts w:cs="Arial"/>
          <w:color w:val="262626"/>
          <w:sz w:val="24"/>
          <w:lang w:val="en-GB"/>
        </w:rPr>
        <w:t>Welzer</w:t>
      </w:r>
      <w:proofErr w:type="spellEnd"/>
      <w:r w:rsidR="002E178F" w:rsidRPr="00C84442">
        <w:rPr>
          <w:rFonts w:cs="Arial"/>
          <w:color w:val="262626"/>
          <w:sz w:val="24"/>
          <w:lang w:val="en-GB"/>
        </w:rPr>
        <w:t>, 2012)</w:t>
      </w:r>
    </w:p>
    <w:p w14:paraId="65F0516B" w14:textId="77777777" w:rsidR="00A47E7E" w:rsidRPr="00C84442" w:rsidRDefault="00A47E7E" w:rsidP="008845FD">
      <w:pPr>
        <w:widowControl w:val="0"/>
        <w:autoSpaceDE w:val="0"/>
        <w:autoSpaceDN w:val="0"/>
        <w:adjustRightInd w:val="0"/>
        <w:spacing w:after="0"/>
        <w:rPr>
          <w:rFonts w:cs="Arial"/>
          <w:sz w:val="24"/>
          <w:lang w:val="en-GB"/>
        </w:rPr>
      </w:pPr>
    </w:p>
    <w:p w14:paraId="4F70673D" w14:textId="568AEC64" w:rsidR="00F46A5E" w:rsidRPr="00C84442" w:rsidRDefault="00797680" w:rsidP="008845FD">
      <w:pPr>
        <w:widowControl w:val="0"/>
        <w:autoSpaceDE w:val="0"/>
        <w:autoSpaceDN w:val="0"/>
        <w:adjustRightInd w:val="0"/>
        <w:spacing w:after="0"/>
        <w:rPr>
          <w:rFonts w:cs="Arial"/>
          <w:sz w:val="24"/>
          <w:lang w:val="en-GB"/>
        </w:rPr>
      </w:pPr>
      <w:r w:rsidRPr="00C84442">
        <w:rPr>
          <w:rFonts w:cs="Arial"/>
          <w:sz w:val="24"/>
          <w:lang w:val="en-GB"/>
        </w:rPr>
        <w:t xml:space="preserve">Designing for </w:t>
      </w:r>
      <w:del w:id="383" w:author="Peter Bihr" w:date="2017-05-18T10:06:00Z">
        <w:r w:rsidRPr="00C84442">
          <w:rPr>
            <w:rFonts w:cs="Arial"/>
            <w:sz w:val="24"/>
            <w:lang w:val="en-GB"/>
          </w:rPr>
          <w:delText xml:space="preserve">the </w:delText>
        </w:r>
      </w:del>
      <w:r w:rsidRPr="00C84442">
        <w:rPr>
          <w:rFonts w:cs="Arial"/>
          <w:sz w:val="24"/>
          <w:lang w:val="en-GB"/>
        </w:rPr>
        <w:t xml:space="preserve">IoT </w:t>
      </w:r>
      <w:r w:rsidR="007E35A7" w:rsidRPr="00C84442">
        <w:rPr>
          <w:rFonts w:cs="Arial"/>
          <w:sz w:val="24"/>
          <w:lang w:val="en-GB"/>
        </w:rPr>
        <w:t xml:space="preserve">means </w:t>
      </w:r>
      <w:r w:rsidR="00B637EB" w:rsidRPr="00C84442">
        <w:rPr>
          <w:rFonts w:cs="Arial"/>
          <w:sz w:val="24"/>
          <w:lang w:val="en-GB"/>
        </w:rPr>
        <w:t xml:space="preserve">not only </w:t>
      </w:r>
      <w:r w:rsidR="007E35A7" w:rsidRPr="00C84442">
        <w:rPr>
          <w:rFonts w:cs="Arial"/>
          <w:sz w:val="24"/>
          <w:lang w:val="en-GB"/>
        </w:rPr>
        <w:t xml:space="preserve">to </w:t>
      </w:r>
      <w:r w:rsidR="00B637EB" w:rsidRPr="00C84442">
        <w:rPr>
          <w:rFonts w:cs="Arial"/>
          <w:sz w:val="24"/>
          <w:lang w:val="en-GB"/>
        </w:rPr>
        <w:t xml:space="preserve">know but </w:t>
      </w:r>
      <w:del w:id="384" w:author="Peter Bihr" w:date="2017-05-18T10:06:00Z">
        <w:r w:rsidR="00B637EB" w:rsidRPr="00C84442">
          <w:rPr>
            <w:rFonts w:cs="Arial"/>
            <w:sz w:val="24"/>
            <w:lang w:val="en-GB"/>
          </w:rPr>
          <w:delText>as well</w:delText>
        </w:r>
      </w:del>
      <w:ins w:id="385" w:author="Peter Bihr" w:date="2017-05-18T10:06:00Z">
        <w:r w:rsidR="00871A14">
          <w:rPr>
            <w:rFonts w:cs="Arial"/>
            <w:sz w:val="24"/>
            <w:lang w:val="en-GB"/>
          </w:rPr>
          <w:t>also</w:t>
        </w:r>
      </w:ins>
      <w:r w:rsidR="00B637EB" w:rsidRPr="00C84442">
        <w:rPr>
          <w:rFonts w:cs="Arial"/>
          <w:sz w:val="24"/>
          <w:lang w:val="en-GB"/>
        </w:rPr>
        <w:t xml:space="preserve"> to </w:t>
      </w:r>
      <w:r w:rsidR="007E35A7" w:rsidRPr="00C84442">
        <w:rPr>
          <w:rFonts w:cs="Arial"/>
          <w:sz w:val="24"/>
          <w:lang w:val="en-GB"/>
        </w:rPr>
        <w:t xml:space="preserve">deliberately </w:t>
      </w:r>
      <w:r w:rsidR="008845FD" w:rsidRPr="00C84442">
        <w:rPr>
          <w:rFonts w:cs="Arial"/>
          <w:sz w:val="24"/>
          <w:lang w:val="en-GB"/>
        </w:rPr>
        <w:t xml:space="preserve">counter the </w:t>
      </w:r>
      <w:r w:rsidR="007E35A7" w:rsidRPr="00C84442">
        <w:rPr>
          <w:rFonts w:cs="Arial"/>
          <w:sz w:val="24"/>
          <w:lang w:val="en-GB"/>
        </w:rPr>
        <w:t xml:space="preserve">destructive </w:t>
      </w:r>
      <w:r w:rsidR="008845FD" w:rsidRPr="00C84442">
        <w:rPr>
          <w:rFonts w:cs="Arial"/>
          <w:sz w:val="24"/>
          <w:lang w:val="en-GB"/>
        </w:rPr>
        <w:t>ef</w:t>
      </w:r>
      <w:r w:rsidR="00A47E7E" w:rsidRPr="00C84442">
        <w:rPr>
          <w:rFonts w:cs="Arial"/>
          <w:sz w:val="24"/>
          <w:lang w:val="en-GB"/>
        </w:rPr>
        <w:t>fect</w:t>
      </w:r>
      <w:r w:rsidR="007E35A7" w:rsidRPr="00C84442">
        <w:rPr>
          <w:rFonts w:cs="Arial"/>
          <w:sz w:val="24"/>
          <w:lang w:val="en-GB"/>
        </w:rPr>
        <w:t>s</w:t>
      </w:r>
      <w:r w:rsidR="00A47E7E" w:rsidRPr="00C84442">
        <w:rPr>
          <w:rFonts w:cs="Arial"/>
          <w:sz w:val="24"/>
          <w:lang w:val="en-GB"/>
        </w:rPr>
        <w:t xml:space="preserve"> of </w:t>
      </w:r>
      <w:del w:id="386" w:author="Peter Bihr" w:date="2017-05-18T10:06:00Z">
        <w:r w:rsidR="00A47E7E" w:rsidRPr="00C84442">
          <w:rPr>
            <w:rFonts w:cs="Arial"/>
            <w:sz w:val="24"/>
            <w:lang w:val="en-GB"/>
          </w:rPr>
          <w:delText xml:space="preserve">autonomous </w:delText>
        </w:r>
      </w:del>
      <w:proofErr w:type="gramStart"/>
      <w:ins w:id="387" w:author="Peter Bihr" w:date="2017-05-18T10:06:00Z">
        <w:r w:rsidR="00A47E7E" w:rsidRPr="00C84442">
          <w:rPr>
            <w:rFonts w:cs="Arial"/>
            <w:sz w:val="24"/>
            <w:lang w:val="en-GB"/>
          </w:rPr>
          <w:t>autonomous</w:t>
        </w:r>
        <w:r w:rsidR="00871A14">
          <w:rPr>
            <w:rFonts w:cs="Arial"/>
            <w:sz w:val="24"/>
            <w:lang w:val="en-GB"/>
          </w:rPr>
          <w:t>ly-</w:t>
        </w:r>
      </w:ins>
      <w:r w:rsidR="00A47E7E" w:rsidRPr="00C84442">
        <w:rPr>
          <w:rFonts w:cs="Arial"/>
          <w:sz w:val="24"/>
          <w:lang w:val="en-GB"/>
        </w:rPr>
        <w:t>working</w:t>
      </w:r>
      <w:proofErr w:type="gramEnd"/>
      <w:r w:rsidR="007E35A7" w:rsidRPr="00C84442">
        <w:rPr>
          <w:rFonts w:cs="Arial"/>
          <w:sz w:val="24"/>
          <w:lang w:val="en-GB"/>
        </w:rPr>
        <w:t xml:space="preserve"> connected products</w:t>
      </w:r>
      <w:r w:rsidR="00B637EB" w:rsidRPr="00C84442">
        <w:rPr>
          <w:rFonts w:cs="Arial"/>
          <w:sz w:val="24"/>
          <w:lang w:val="en-GB"/>
        </w:rPr>
        <w:t xml:space="preserve"> for humans</w:t>
      </w:r>
      <w:r w:rsidR="007E35A7" w:rsidRPr="00C84442">
        <w:rPr>
          <w:rFonts w:cs="Arial"/>
          <w:sz w:val="24"/>
          <w:lang w:val="en-GB"/>
        </w:rPr>
        <w:t>.</w:t>
      </w:r>
      <w:r w:rsidR="008845FD" w:rsidRPr="00C84442">
        <w:rPr>
          <w:rFonts w:cs="Arial"/>
          <w:sz w:val="24"/>
          <w:lang w:val="en-GB"/>
        </w:rPr>
        <w:t xml:space="preserve"> </w:t>
      </w:r>
      <w:r w:rsidR="00B637EB" w:rsidRPr="00C84442">
        <w:rPr>
          <w:rFonts w:cs="Arial"/>
          <w:sz w:val="24"/>
          <w:lang w:val="en-GB"/>
        </w:rPr>
        <w:t>Instead of getting high by implementing very latest technology</w:t>
      </w:r>
      <w:r w:rsidR="000F4FA5" w:rsidRPr="00C84442">
        <w:rPr>
          <w:rFonts w:cs="Arial"/>
          <w:sz w:val="24"/>
          <w:lang w:val="en-GB"/>
        </w:rPr>
        <w:t>,</w:t>
      </w:r>
      <w:r w:rsidR="00B637EB" w:rsidRPr="00C84442">
        <w:rPr>
          <w:rFonts w:cs="Arial"/>
          <w:sz w:val="24"/>
          <w:lang w:val="en-GB"/>
        </w:rPr>
        <w:t xml:space="preserve"> designers</w:t>
      </w:r>
      <w:r w:rsidR="008845FD" w:rsidRPr="00C84442">
        <w:rPr>
          <w:rFonts w:cs="Arial"/>
          <w:sz w:val="24"/>
          <w:lang w:val="en-GB"/>
        </w:rPr>
        <w:t xml:space="preserve"> should rather think about </w:t>
      </w:r>
      <w:r w:rsidR="00B637EB" w:rsidRPr="00C84442">
        <w:rPr>
          <w:rFonts w:cs="Arial"/>
          <w:sz w:val="24"/>
          <w:lang w:val="en-GB"/>
        </w:rPr>
        <w:t>staging</w:t>
      </w:r>
      <w:r w:rsidR="000F4FA5" w:rsidRPr="00C84442">
        <w:rPr>
          <w:rFonts w:cs="Arial"/>
          <w:sz w:val="24"/>
          <w:lang w:val="en-GB"/>
        </w:rPr>
        <w:t xml:space="preserve"> </w:t>
      </w:r>
      <w:r w:rsidR="008845FD" w:rsidRPr="00C84442">
        <w:rPr>
          <w:rFonts w:cs="Arial"/>
          <w:sz w:val="24"/>
          <w:lang w:val="en-GB"/>
        </w:rPr>
        <w:t xml:space="preserve">smart objects </w:t>
      </w:r>
      <w:r w:rsidR="000F4FA5" w:rsidRPr="00C84442">
        <w:rPr>
          <w:rFonts w:cs="Arial"/>
          <w:sz w:val="24"/>
          <w:lang w:val="en-GB"/>
        </w:rPr>
        <w:t xml:space="preserve">in the </w:t>
      </w:r>
      <w:del w:id="388" w:author="Peter Bihr" w:date="2017-05-18T10:06:00Z">
        <w:r w:rsidR="000F4FA5" w:rsidRPr="00C84442">
          <w:rPr>
            <w:rFonts w:cs="Arial"/>
            <w:sz w:val="24"/>
            <w:lang w:val="en-GB"/>
          </w:rPr>
          <w:delText>IoT</w:delText>
        </w:r>
      </w:del>
      <w:ins w:id="389" w:author="Peter Bihr" w:date="2017-05-18T10:06:00Z">
        <w:r w:rsidR="00871A14" w:rsidRPr="00871A14">
          <w:rPr>
            <w:rFonts w:cs="Arial"/>
            <w:sz w:val="24"/>
            <w:lang w:val="en-GB"/>
          </w:rPr>
          <w:t>Internet of Things</w:t>
        </w:r>
      </w:ins>
      <w:r w:rsidR="000F4FA5" w:rsidRPr="00C84442">
        <w:rPr>
          <w:rFonts w:cs="Arial"/>
          <w:sz w:val="24"/>
          <w:lang w:val="en-GB"/>
        </w:rPr>
        <w:t xml:space="preserve"> </w:t>
      </w:r>
      <w:r w:rsidR="008845FD" w:rsidRPr="00C84442">
        <w:rPr>
          <w:rFonts w:cs="Arial"/>
          <w:sz w:val="24"/>
          <w:lang w:val="en-GB"/>
        </w:rPr>
        <w:t xml:space="preserve">as experience tools, deliberately conceptualized as antagonist of </w:t>
      </w:r>
      <w:r w:rsidR="00A94186" w:rsidRPr="00C84442">
        <w:rPr>
          <w:rFonts w:cs="Arial"/>
          <w:sz w:val="24"/>
          <w:lang w:val="en-GB"/>
        </w:rPr>
        <w:t xml:space="preserve">an </w:t>
      </w:r>
      <w:r w:rsidR="005D4B3A" w:rsidRPr="00C84442">
        <w:rPr>
          <w:rFonts w:cs="Arial"/>
          <w:sz w:val="24"/>
          <w:lang w:val="en-GB"/>
        </w:rPr>
        <w:t>out-dated</w:t>
      </w:r>
      <w:r w:rsidR="000F4FA5" w:rsidRPr="00C84442">
        <w:rPr>
          <w:rFonts w:cs="Arial"/>
          <w:sz w:val="24"/>
          <w:lang w:val="en-GB"/>
        </w:rPr>
        <w:t xml:space="preserve"> technological </w:t>
      </w:r>
      <w:r w:rsidR="00A94186" w:rsidRPr="00C84442">
        <w:rPr>
          <w:rFonts w:cs="Arial"/>
          <w:sz w:val="24"/>
          <w:lang w:val="en-GB"/>
        </w:rPr>
        <w:t>golden calf</w:t>
      </w:r>
      <w:r w:rsidR="00A47E7E" w:rsidRPr="00C84442">
        <w:rPr>
          <w:rFonts w:cs="Arial"/>
          <w:sz w:val="24"/>
          <w:lang w:val="en-GB"/>
        </w:rPr>
        <w:t xml:space="preserve">. </w:t>
      </w:r>
      <w:r w:rsidR="00B637EB" w:rsidRPr="00C84442">
        <w:rPr>
          <w:rFonts w:cs="Arial"/>
          <w:sz w:val="24"/>
          <w:lang w:val="en-GB"/>
        </w:rPr>
        <w:t>The concepts should facilitate self-determination, self-expression, social connection, intellectual and physical challenge</w:t>
      </w:r>
      <w:ins w:id="390" w:author="Peter Bihr" w:date="2017-05-18T10:06:00Z">
        <w:r w:rsidR="00871A14">
          <w:rPr>
            <w:rFonts w:cs="Arial"/>
            <w:sz w:val="24"/>
            <w:lang w:val="en-GB"/>
          </w:rPr>
          <w:t>,</w:t>
        </w:r>
      </w:ins>
      <w:r w:rsidR="00B637EB" w:rsidRPr="00C84442">
        <w:rPr>
          <w:rFonts w:cs="Arial"/>
          <w:sz w:val="24"/>
          <w:lang w:val="en-GB"/>
        </w:rPr>
        <w:t xml:space="preserve"> as well as health and safety of </w:t>
      </w:r>
      <w:del w:id="391" w:author="Peter Bihr" w:date="2017-05-18T10:06:00Z">
        <w:r w:rsidR="00B637EB" w:rsidRPr="00C84442">
          <w:rPr>
            <w:rFonts w:cs="Arial"/>
            <w:sz w:val="24"/>
            <w:lang w:val="en-GB"/>
          </w:rPr>
          <w:delText>users</w:delText>
        </w:r>
      </w:del>
      <w:ins w:id="392" w:author="Peter Bihr" w:date="2017-05-18T10:06:00Z">
        <w:r w:rsidR="00B637EB" w:rsidRPr="00C84442">
          <w:rPr>
            <w:rFonts w:cs="Arial"/>
            <w:sz w:val="24"/>
            <w:lang w:val="en-GB"/>
          </w:rPr>
          <w:t>users</w:t>
        </w:r>
        <w:r w:rsidR="00871A14">
          <w:rPr>
            <w:rFonts w:cs="Arial"/>
            <w:sz w:val="24"/>
            <w:lang w:val="en-GB"/>
          </w:rPr>
          <w:t>’</w:t>
        </w:r>
      </w:ins>
      <w:r w:rsidR="00871A14">
        <w:rPr>
          <w:rFonts w:cs="Arial"/>
          <w:sz w:val="24"/>
          <w:lang w:val="en-GB"/>
        </w:rPr>
        <w:t xml:space="preserve"> future </w:t>
      </w:r>
      <w:del w:id="393" w:author="Peter Bihr" w:date="2017-05-18T10:06:00Z">
        <w:r w:rsidR="0008474B" w:rsidRPr="00C84442">
          <w:rPr>
            <w:rFonts w:cs="Arial"/>
            <w:sz w:val="24"/>
            <w:lang w:val="en-GB"/>
          </w:rPr>
          <w:delText>life</w:delText>
        </w:r>
      </w:del>
      <w:proofErr w:type="gramStart"/>
      <w:ins w:id="394" w:author="Peter Bihr" w:date="2017-05-18T10:06:00Z">
        <w:r w:rsidR="00871A14">
          <w:rPr>
            <w:rFonts w:cs="Arial"/>
            <w:sz w:val="24"/>
            <w:lang w:val="en-GB"/>
          </w:rPr>
          <w:t>lives</w:t>
        </w:r>
      </w:ins>
      <w:proofErr w:type="gramEnd"/>
      <w:r w:rsidR="00B637EB" w:rsidRPr="00C84442">
        <w:rPr>
          <w:rFonts w:cs="Arial"/>
          <w:sz w:val="24"/>
          <w:lang w:val="en-GB"/>
        </w:rPr>
        <w:t>.</w:t>
      </w:r>
    </w:p>
    <w:p w14:paraId="2635622F" w14:textId="77777777" w:rsidR="0008474B" w:rsidRPr="00C84442" w:rsidRDefault="0008474B" w:rsidP="008845FD">
      <w:pPr>
        <w:widowControl w:val="0"/>
        <w:autoSpaceDE w:val="0"/>
        <w:autoSpaceDN w:val="0"/>
        <w:adjustRightInd w:val="0"/>
        <w:spacing w:after="0"/>
        <w:rPr>
          <w:rFonts w:cs="Arial"/>
          <w:sz w:val="24"/>
          <w:lang w:val="en-GB"/>
        </w:rPr>
      </w:pPr>
    </w:p>
    <w:p w14:paraId="69046270" w14:textId="05CDF031" w:rsidR="00E77AA2" w:rsidRDefault="0008474B" w:rsidP="00552AEC">
      <w:pPr>
        <w:widowControl w:val="0"/>
        <w:autoSpaceDE w:val="0"/>
        <w:autoSpaceDN w:val="0"/>
        <w:adjustRightInd w:val="0"/>
        <w:spacing w:after="0"/>
        <w:rPr>
          <w:rFonts w:cs="Arial"/>
          <w:sz w:val="24"/>
          <w:lang w:val="en-GB"/>
        </w:rPr>
      </w:pPr>
      <w:r w:rsidRPr="00C84442">
        <w:rPr>
          <w:rFonts w:cs="Arial"/>
          <w:sz w:val="24"/>
          <w:lang w:val="en-GB"/>
        </w:rPr>
        <w:t>Designing for</w:t>
      </w:r>
      <w:del w:id="395" w:author="Peter Bihr" w:date="2017-05-18T10:06:00Z">
        <w:r w:rsidRPr="00C84442">
          <w:rPr>
            <w:rFonts w:cs="Arial"/>
            <w:sz w:val="24"/>
            <w:lang w:val="en-GB"/>
          </w:rPr>
          <w:delText xml:space="preserve"> the</w:delText>
        </w:r>
      </w:del>
      <w:r w:rsidRPr="00C84442">
        <w:rPr>
          <w:rFonts w:cs="Arial"/>
          <w:sz w:val="24"/>
          <w:lang w:val="en-GB"/>
        </w:rPr>
        <w:t xml:space="preserve"> IoT requires a radically updated vision of the future. A future in which technology isn’t the trigger for the </w:t>
      </w:r>
      <w:del w:id="396" w:author="Peter Bihr" w:date="2017-05-18T10:06:00Z">
        <w:r w:rsidRPr="00C84442">
          <w:rPr>
            <w:rFonts w:cs="Arial"/>
            <w:sz w:val="24"/>
            <w:lang w:val="en-GB"/>
          </w:rPr>
          <w:delText>conception</w:delText>
        </w:r>
      </w:del>
      <w:ins w:id="397" w:author="Peter Bihr" w:date="2017-05-18T10:06:00Z">
        <w:r w:rsidR="00871A14">
          <w:rPr>
            <w:rFonts w:cs="Arial"/>
            <w:sz w:val="24"/>
            <w:lang w:val="en-GB"/>
          </w:rPr>
          <w:t>concept</w:t>
        </w:r>
      </w:ins>
      <w:r w:rsidRPr="00C84442">
        <w:rPr>
          <w:rFonts w:cs="Arial"/>
          <w:sz w:val="24"/>
          <w:lang w:val="en-GB"/>
        </w:rPr>
        <w:t xml:space="preserve"> of a self determined, social, meaningful and fulfilled life. I can only hope that designers </w:t>
      </w:r>
      <w:del w:id="398" w:author="Peter Bihr" w:date="2017-05-18T10:06:00Z">
        <w:r w:rsidRPr="00C84442">
          <w:rPr>
            <w:rFonts w:cs="Arial"/>
            <w:sz w:val="24"/>
            <w:lang w:val="en-GB"/>
          </w:rPr>
          <w:delText>take that</w:delText>
        </w:r>
      </w:del>
      <w:ins w:id="399" w:author="Peter Bihr" w:date="2017-05-18T10:06:00Z">
        <w:r w:rsidR="00871A14">
          <w:rPr>
            <w:rFonts w:cs="Arial"/>
            <w:sz w:val="24"/>
            <w:lang w:val="en-GB"/>
          </w:rPr>
          <w:t>pick up</w:t>
        </w:r>
        <w:r w:rsidRPr="00C84442">
          <w:rPr>
            <w:rFonts w:cs="Arial"/>
            <w:sz w:val="24"/>
            <w:lang w:val="en-GB"/>
          </w:rPr>
          <w:t xml:space="preserve"> </w:t>
        </w:r>
        <w:r w:rsidR="00871A14">
          <w:rPr>
            <w:rFonts w:cs="Arial"/>
            <w:sz w:val="24"/>
            <w:lang w:val="en-GB"/>
          </w:rPr>
          <w:t>the</w:t>
        </w:r>
      </w:ins>
      <w:r w:rsidRPr="00C84442">
        <w:rPr>
          <w:rFonts w:cs="Arial"/>
          <w:sz w:val="24"/>
          <w:lang w:val="en-GB"/>
        </w:rPr>
        <w:t xml:space="preserve"> ball being passed towards them.</w:t>
      </w:r>
    </w:p>
    <w:bookmarkEnd w:id="41"/>
    <w:bookmarkEnd w:id="42"/>
    <w:p w14:paraId="684159D2" w14:textId="77777777" w:rsidR="00380083" w:rsidRPr="00C84442" w:rsidRDefault="00380083" w:rsidP="00552AEC">
      <w:pPr>
        <w:widowControl w:val="0"/>
        <w:autoSpaceDE w:val="0"/>
        <w:autoSpaceDN w:val="0"/>
        <w:adjustRightInd w:val="0"/>
        <w:spacing w:after="0"/>
        <w:rPr>
          <w:rFonts w:cs="Arial"/>
          <w:sz w:val="24"/>
          <w:lang w:val="en-GB"/>
        </w:rPr>
      </w:pPr>
    </w:p>
    <w:p w14:paraId="2E1FC626" w14:textId="77777777" w:rsidR="00871A14" w:rsidRDefault="00871A14">
      <w:pPr>
        <w:rPr>
          <w:rFonts w:cs="Arial"/>
          <w:color w:val="262626"/>
          <w:sz w:val="24"/>
          <w:lang w:val="en-GB"/>
        </w:rPr>
        <w:pPrChange w:id="400" w:author="Peter Bihr" w:date="2017-05-18T10:06:00Z">
          <w:pPr>
            <w:pBdr>
              <w:bottom w:val="dotted" w:sz="24" w:space="1" w:color="auto"/>
            </w:pBdr>
          </w:pPr>
        </w:pPrChange>
      </w:pPr>
    </w:p>
    <w:p w14:paraId="1401791F" w14:textId="77777777" w:rsidR="00B442F2" w:rsidRPr="00C84442" w:rsidRDefault="00B442F2">
      <w:pPr>
        <w:rPr>
          <w:rFonts w:cs="Arial"/>
          <w:b/>
          <w:color w:val="262626"/>
          <w:sz w:val="24"/>
          <w:lang w:val="en-GB"/>
        </w:rPr>
      </w:pPr>
      <w:r w:rsidRPr="00C84442">
        <w:rPr>
          <w:rFonts w:cs="Arial"/>
          <w:b/>
          <w:color w:val="262626"/>
          <w:sz w:val="24"/>
          <w:lang w:val="en-GB"/>
        </w:rPr>
        <w:t>Sources</w:t>
      </w:r>
    </w:p>
    <w:p w14:paraId="17906185" w14:textId="48843761" w:rsidR="00E22EEC" w:rsidRPr="00C84442" w:rsidRDefault="00250C64" w:rsidP="00250C64">
      <w:pPr>
        <w:rPr>
          <w:rFonts w:cs="Arial"/>
          <w:sz w:val="24"/>
          <w:vertAlign w:val="superscript"/>
          <w:lang w:val="en-GB"/>
        </w:rPr>
      </w:pPr>
      <w:r w:rsidRPr="00C84442">
        <w:rPr>
          <w:rFonts w:cs="Arial"/>
          <w:sz w:val="24"/>
          <w:lang w:val="en-GB"/>
        </w:rPr>
        <w:t xml:space="preserve">Ashton, Kevin (2009): “That 'Internet of Things' Thing”, </w:t>
      </w:r>
      <w:del w:id="401" w:author="Peter Bihr" w:date="2017-05-18T10:06:00Z">
        <w:r w:rsidR="00D537CA">
          <w:fldChar w:fldCharType="begin"/>
        </w:r>
        <w:r w:rsidR="00D537CA">
          <w:delInstrText xml:space="preserve"> HYPERLINK "http://www.rfidjournal.com/articles/view?4986" </w:delInstrText>
        </w:r>
        <w:r w:rsidR="00D537CA">
          <w:fldChar w:fldCharType="separate"/>
        </w:r>
        <w:r w:rsidRPr="00C84442">
          <w:rPr>
            <w:rStyle w:val="Link"/>
            <w:rFonts w:cs="Arial"/>
            <w:sz w:val="24"/>
            <w:lang w:val="en-GB"/>
          </w:rPr>
          <w:delText>http://www.rfidjournal.com/articles/view?4986</w:delText>
        </w:r>
        <w:r w:rsidR="00D537CA">
          <w:rPr>
            <w:rStyle w:val="Link"/>
            <w:rFonts w:cs="Arial"/>
            <w:sz w:val="24"/>
            <w:lang w:val="en-GB"/>
          </w:rPr>
          <w:fldChar w:fldCharType="end"/>
        </w:r>
      </w:del>
      <w:ins w:id="402" w:author="Peter Bihr" w:date="2017-05-18T10:06:00Z">
        <w:r w:rsidR="008E6CA6">
          <w:fldChar w:fldCharType="begin"/>
        </w:r>
        <w:r w:rsidR="008E6CA6">
          <w:instrText xml:space="preserve"> </w:instrText>
        </w:r>
        <w:r w:rsidR="008E1633">
          <w:instrText>HYPERLINK</w:instrText>
        </w:r>
        <w:r w:rsidR="008E6CA6">
          <w:instrText xml:space="preserve"> "http://www.rfidjournal.com/articles/view?4986" </w:instrText>
        </w:r>
        <w:r w:rsidR="008E6CA6">
          <w:fldChar w:fldCharType="separate"/>
        </w:r>
        <w:r w:rsidRPr="00C84442">
          <w:rPr>
            <w:rStyle w:val="Link"/>
            <w:rFonts w:cs="Arial"/>
            <w:sz w:val="24"/>
            <w:lang w:val="en-GB"/>
          </w:rPr>
          <w:t>http://www.rfidjournal.com/articles/view?4986</w:t>
        </w:r>
        <w:r w:rsidR="008E6CA6">
          <w:fldChar w:fldCharType="end"/>
        </w:r>
      </w:ins>
      <w:r w:rsidRPr="00C84442">
        <w:rPr>
          <w:rFonts w:cs="Arial"/>
          <w:sz w:val="24"/>
          <w:lang w:val="en-GB"/>
        </w:rPr>
        <w:t xml:space="preserve">, last </w:t>
      </w:r>
      <w:r w:rsidR="00B442F2" w:rsidRPr="00C84442">
        <w:rPr>
          <w:rFonts w:cs="Arial"/>
          <w:sz w:val="24"/>
          <w:lang w:val="en-GB"/>
        </w:rPr>
        <w:t>accessed at May, 9</w:t>
      </w:r>
      <w:r w:rsidR="00B442F2" w:rsidRPr="00C84442">
        <w:rPr>
          <w:rFonts w:cs="Arial"/>
          <w:sz w:val="24"/>
          <w:vertAlign w:val="superscript"/>
          <w:lang w:val="en-GB"/>
        </w:rPr>
        <w:t>th</w:t>
      </w:r>
    </w:p>
    <w:p w14:paraId="18F9FB31" w14:textId="77777777" w:rsidR="00E22EEC" w:rsidRPr="00C84442" w:rsidRDefault="00E22EEC" w:rsidP="00E77AA2">
      <w:pPr>
        <w:rPr>
          <w:rFonts w:cs="Arial"/>
          <w:sz w:val="24"/>
          <w:lang w:val="en-GB"/>
        </w:rPr>
      </w:pPr>
      <w:r w:rsidRPr="00C84442">
        <w:rPr>
          <w:rFonts w:cs="Arial"/>
          <w:sz w:val="24"/>
          <w:lang w:val="en-GB"/>
        </w:rPr>
        <w:t xml:space="preserve">Hassenzahl, Marc: “Experience Design – Technology for All Rights Reason” (2010), </w:t>
      </w:r>
      <w:r w:rsidR="00E325CE" w:rsidRPr="00C84442">
        <w:rPr>
          <w:rFonts w:cs="Arial"/>
          <w:sz w:val="24"/>
          <w:lang w:val="en-GB"/>
        </w:rPr>
        <w:t>Morgan &amp; Claypool Publishers</w:t>
      </w:r>
    </w:p>
    <w:p w14:paraId="49265267" w14:textId="134D6B31" w:rsidR="00E77AA2" w:rsidRPr="00C84442" w:rsidRDefault="005D4B3A" w:rsidP="00E77AA2">
      <w:pPr>
        <w:rPr>
          <w:rFonts w:cs="Arial"/>
          <w:sz w:val="24"/>
          <w:lang w:val="en-GB"/>
        </w:rPr>
      </w:pPr>
      <w:proofErr w:type="spellStart"/>
      <w:r w:rsidRPr="00C84442">
        <w:rPr>
          <w:rFonts w:cs="Arial"/>
          <w:sz w:val="24"/>
          <w:lang w:val="en-GB"/>
        </w:rPr>
        <w:t>Mat</w:t>
      </w:r>
      <w:r>
        <w:rPr>
          <w:rFonts w:cs="Arial"/>
          <w:sz w:val="24"/>
          <w:lang w:val="en-GB"/>
        </w:rPr>
        <w:t>t</w:t>
      </w:r>
      <w:r w:rsidRPr="00C84442">
        <w:rPr>
          <w:rFonts w:cs="Arial"/>
          <w:sz w:val="24"/>
          <w:lang w:val="en-GB"/>
        </w:rPr>
        <w:t>ern</w:t>
      </w:r>
      <w:proofErr w:type="spellEnd"/>
      <w:r w:rsidR="00E77AA2" w:rsidRPr="00C84442">
        <w:rPr>
          <w:rFonts w:cs="Arial"/>
          <w:sz w:val="24"/>
          <w:lang w:val="en-GB"/>
        </w:rPr>
        <w:t xml:space="preserve">, </w:t>
      </w:r>
      <w:proofErr w:type="spellStart"/>
      <w:r w:rsidR="00E77AA2" w:rsidRPr="00C84442">
        <w:rPr>
          <w:rFonts w:cs="Arial"/>
          <w:sz w:val="24"/>
          <w:lang w:val="en-GB"/>
        </w:rPr>
        <w:t>Friedemann</w:t>
      </w:r>
      <w:proofErr w:type="spellEnd"/>
      <w:r w:rsidR="00E77AA2" w:rsidRPr="00C84442">
        <w:rPr>
          <w:rFonts w:cs="Arial"/>
          <w:sz w:val="24"/>
          <w:lang w:val="en-GB"/>
        </w:rPr>
        <w:t xml:space="preserve">; </w:t>
      </w:r>
      <w:proofErr w:type="spellStart"/>
      <w:r w:rsidR="00E77AA2" w:rsidRPr="00C84442">
        <w:rPr>
          <w:rFonts w:cs="Arial"/>
          <w:sz w:val="24"/>
          <w:lang w:val="en-GB"/>
        </w:rPr>
        <w:t>Floerkemeier</w:t>
      </w:r>
      <w:proofErr w:type="spellEnd"/>
      <w:r w:rsidR="00E77AA2" w:rsidRPr="00C84442">
        <w:rPr>
          <w:rFonts w:cs="Arial"/>
          <w:sz w:val="24"/>
          <w:lang w:val="en-GB"/>
        </w:rPr>
        <w:t xml:space="preserve">, Christian (2010): </w:t>
      </w:r>
      <w:r w:rsidR="00E22EEC" w:rsidRPr="00C84442">
        <w:rPr>
          <w:rFonts w:cs="Arial"/>
          <w:sz w:val="24"/>
          <w:lang w:val="en-GB"/>
        </w:rPr>
        <w:t>“</w:t>
      </w:r>
      <w:r w:rsidR="00E77AA2" w:rsidRPr="00C84442">
        <w:rPr>
          <w:rFonts w:cs="Arial"/>
          <w:bCs/>
          <w:sz w:val="24"/>
          <w:lang w:val="en-GB"/>
        </w:rPr>
        <w:t>From the Internet of Computers to the Internet of Things.</w:t>
      </w:r>
      <w:proofErr w:type="gramStart"/>
      <w:r w:rsidR="00E22EEC" w:rsidRPr="00C84442">
        <w:rPr>
          <w:rFonts w:cs="Arial"/>
          <w:bCs/>
          <w:sz w:val="24"/>
          <w:lang w:val="en-GB"/>
        </w:rPr>
        <w:t>“,</w:t>
      </w:r>
      <w:proofErr w:type="gramEnd"/>
      <w:r w:rsidR="00E77AA2" w:rsidRPr="00C84442">
        <w:rPr>
          <w:rFonts w:cs="Arial"/>
          <w:bCs/>
          <w:sz w:val="24"/>
          <w:lang w:val="en-GB"/>
        </w:rPr>
        <w:t xml:space="preserve"> 1. Ed. </w:t>
      </w:r>
      <w:proofErr w:type="spellStart"/>
      <w:r w:rsidR="00E77AA2" w:rsidRPr="00C84442">
        <w:rPr>
          <w:rFonts w:cs="Arial"/>
          <w:bCs/>
          <w:sz w:val="24"/>
          <w:lang w:val="en-GB"/>
        </w:rPr>
        <w:t>SystemsGroup</w:t>
      </w:r>
      <w:proofErr w:type="spellEnd"/>
      <w:r w:rsidR="00E77AA2" w:rsidRPr="00C84442">
        <w:rPr>
          <w:rFonts w:cs="Arial"/>
          <w:bCs/>
          <w:sz w:val="24"/>
          <w:lang w:val="en-GB"/>
        </w:rPr>
        <w:t xml:space="preserve">, </w:t>
      </w:r>
      <w:r w:rsidRPr="00C84442">
        <w:rPr>
          <w:rFonts w:cs="Arial"/>
          <w:bCs/>
          <w:sz w:val="24"/>
          <w:lang w:val="en-GB"/>
        </w:rPr>
        <w:t>Institute</w:t>
      </w:r>
      <w:r w:rsidR="00E77AA2" w:rsidRPr="00C84442">
        <w:rPr>
          <w:rFonts w:cs="Arial"/>
          <w:bCs/>
          <w:sz w:val="24"/>
          <w:lang w:val="en-GB"/>
        </w:rPr>
        <w:t xml:space="preserve"> of Pervasive Computing, </w:t>
      </w:r>
      <w:del w:id="403" w:author="Peter Bihr" w:date="2017-05-18T10:06:00Z">
        <w:r w:rsidR="00D537CA">
          <w:fldChar w:fldCharType="begin"/>
        </w:r>
        <w:r w:rsidR="00D537CA">
          <w:delInstrText xml:space="preserve"> HYPERLINK "http://www.vs.inf.ethz.ch/publ/papers/Internet-of-things.pdf" </w:delInstrText>
        </w:r>
        <w:r w:rsidR="00D537CA">
          <w:fldChar w:fldCharType="separate"/>
        </w:r>
        <w:r w:rsidR="00E77AA2" w:rsidRPr="00C84442">
          <w:rPr>
            <w:rStyle w:val="Link"/>
            <w:rFonts w:cs="Arial"/>
            <w:bCs/>
            <w:sz w:val="24"/>
            <w:lang w:val="en-GB"/>
          </w:rPr>
          <w:delText>http://www.vs.inf.ethz.ch/publ/papers/Internet-of-things.pdf</w:delText>
        </w:r>
        <w:r w:rsidR="00D537CA">
          <w:rPr>
            <w:rStyle w:val="Link"/>
            <w:rFonts w:cs="Arial"/>
            <w:bCs/>
            <w:sz w:val="24"/>
            <w:lang w:val="en-GB"/>
          </w:rPr>
          <w:fldChar w:fldCharType="end"/>
        </w:r>
      </w:del>
      <w:ins w:id="404" w:author="Peter Bihr" w:date="2017-05-18T10:06:00Z">
        <w:r w:rsidR="008E6CA6">
          <w:fldChar w:fldCharType="begin"/>
        </w:r>
        <w:r w:rsidR="008E6CA6">
          <w:instrText xml:space="preserve"> </w:instrText>
        </w:r>
        <w:r w:rsidR="008E1633">
          <w:instrText>HYPERLINK</w:instrText>
        </w:r>
        <w:r w:rsidR="008E6CA6">
          <w:instrText xml:space="preserve"> "http://www.vs.inf.ethz.ch/publ/papers/Internet-of-things.pdf" </w:instrText>
        </w:r>
        <w:r w:rsidR="008E6CA6">
          <w:fldChar w:fldCharType="separate"/>
        </w:r>
        <w:r w:rsidR="00E77AA2" w:rsidRPr="00C84442">
          <w:rPr>
            <w:rStyle w:val="Link"/>
            <w:rFonts w:cs="Arial"/>
            <w:bCs/>
            <w:sz w:val="24"/>
            <w:lang w:val="en-GB"/>
          </w:rPr>
          <w:t>http://www.vs.inf.ethz.ch/publ/papers/Internet-of-things.pdf</w:t>
        </w:r>
        <w:r w:rsidR="008E6CA6">
          <w:fldChar w:fldCharType="end"/>
        </w:r>
      </w:ins>
      <w:r w:rsidR="00E77AA2" w:rsidRPr="00C84442">
        <w:rPr>
          <w:rFonts w:cs="Arial"/>
          <w:bCs/>
          <w:sz w:val="24"/>
          <w:lang w:val="en-GB"/>
        </w:rPr>
        <w:t xml:space="preserve">, </w:t>
      </w:r>
      <w:r w:rsidR="00E77AA2" w:rsidRPr="00C84442">
        <w:rPr>
          <w:rFonts w:cs="Arial"/>
          <w:sz w:val="24"/>
          <w:lang w:val="en-GB"/>
        </w:rPr>
        <w:t xml:space="preserve">last accessed at </w:t>
      </w:r>
      <w:proofErr w:type="gramStart"/>
      <w:r w:rsidR="00E77AA2" w:rsidRPr="00C84442">
        <w:rPr>
          <w:rFonts w:cs="Arial"/>
          <w:sz w:val="24"/>
          <w:lang w:val="en-GB"/>
        </w:rPr>
        <w:t>May,</w:t>
      </w:r>
      <w:proofErr w:type="gramEnd"/>
      <w:r w:rsidR="00E77AA2" w:rsidRPr="00C84442">
        <w:rPr>
          <w:rFonts w:cs="Arial"/>
          <w:sz w:val="24"/>
          <w:lang w:val="en-GB"/>
        </w:rPr>
        <w:t xml:space="preserve"> 9</w:t>
      </w:r>
      <w:r w:rsidR="00E77AA2" w:rsidRPr="00C84442">
        <w:rPr>
          <w:rFonts w:cs="Arial"/>
          <w:sz w:val="24"/>
          <w:vertAlign w:val="superscript"/>
          <w:lang w:val="en-GB"/>
        </w:rPr>
        <w:t>th</w:t>
      </w:r>
    </w:p>
    <w:p w14:paraId="5E341DD2" w14:textId="1C16004F" w:rsidR="001A5FC3" w:rsidRPr="00C84442" w:rsidRDefault="001A5FC3" w:rsidP="00E77AA2">
      <w:pPr>
        <w:pStyle w:val="StandardWeb"/>
        <w:rPr>
          <w:rFonts w:ascii="Arial" w:hAnsi="Arial" w:cs="Arial"/>
          <w:bCs/>
          <w:sz w:val="24"/>
          <w:szCs w:val="24"/>
          <w:lang w:val="en-GB"/>
        </w:rPr>
      </w:pPr>
      <w:r w:rsidRPr="00C84442">
        <w:rPr>
          <w:rFonts w:ascii="Arial" w:hAnsi="Arial" w:cs="Arial"/>
          <w:bCs/>
          <w:sz w:val="24"/>
          <w:szCs w:val="24"/>
          <w:lang w:val="en-GB"/>
        </w:rPr>
        <w:t>Sanders, Elisabeth B</w:t>
      </w:r>
      <w:proofErr w:type="gramStart"/>
      <w:r w:rsidRPr="00C84442">
        <w:rPr>
          <w:rFonts w:ascii="Arial" w:hAnsi="Arial" w:cs="Arial"/>
          <w:bCs/>
          <w:sz w:val="24"/>
          <w:szCs w:val="24"/>
          <w:lang w:val="en-GB"/>
        </w:rPr>
        <w:t>.-</w:t>
      </w:r>
      <w:proofErr w:type="gramEnd"/>
      <w:r w:rsidRPr="00C84442">
        <w:rPr>
          <w:rFonts w:ascii="Arial" w:hAnsi="Arial" w:cs="Arial"/>
          <w:bCs/>
          <w:sz w:val="24"/>
          <w:szCs w:val="24"/>
          <w:lang w:val="en-GB"/>
        </w:rPr>
        <w:t xml:space="preserve">N. (2001): “Virtuosos of the experience domain“ In Proceedings of the 2001 IDSA Education Conference. </w:t>
      </w:r>
      <w:del w:id="405" w:author="Peter Bihr" w:date="2017-05-18T10:06:00Z">
        <w:r w:rsidR="00D537CA">
          <w:fldChar w:fldCharType="begin"/>
        </w:r>
        <w:r w:rsidR="00D537CA">
          <w:delInstrText xml:space="preserve"> HYPERLINK "http://www.maketools.com/articles-papers/VirtuososoftheExperienceDomain_Sanders_01.pdf" </w:delInstrText>
        </w:r>
        <w:r w:rsidR="00D537CA">
          <w:fldChar w:fldCharType="separate"/>
        </w:r>
        <w:r w:rsidRPr="00C84442">
          <w:rPr>
            <w:rStyle w:val="Link"/>
            <w:rFonts w:ascii="Arial" w:hAnsi="Arial" w:cs="Arial"/>
            <w:bCs/>
            <w:sz w:val="24"/>
            <w:szCs w:val="24"/>
            <w:lang w:val="en-GB"/>
          </w:rPr>
          <w:delText>http://www.maketools.com/articles-papers/VirtuososoftheExperienceDomain_Sanders_01.pdf</w:delText>
        </w:r>
        <w:r w:rsidR="00D537CA">
          <w:rPr>
            <w:rStyle w:val="Link"/>
            <w:rFonts w:ascii="Arial" w:hAnsi="Arial" w:cs="Arial"/>
            <w:bCs/>
            <w:sz w:val="24"/>
            <w:szCs w:val="24"/>
            <w:lang w:val="en-GB"/>
          </w:rPr>
          <w:fldChar w:fldCharType="end"/>
        </w:r>
      </w:del>
      <w:ins w:id="406" w:author="Peter Bihr" w:date="2017-05-18T10:06:00Z">
        <w:r w:rsidR="008E6CA6">
          <w:fldChar w:fldCharType="begin"/>
        </w:r>
        <w:r w:rsidR="008E6CA6">
          <w:instrText xml:space="preserve"> </w:instrText>
        </w:r>
        <w:r w:rsidR="008E1633">
          <w:instrText>HYPERLINK</w:instrText>
        </w:r>
        <w:r w:rsidR="008E6CA6">
          <w:instrText xml:space="preserve"> "http://www.maketools.com/articles-papers/VirtuososoftheExperienceDomain_Sanders_01.pdf" </w:instrText>
        </w:r>
        <w:r w:rsidR="008E6CA6">
          <w:fldChar w:fldCharType="separate"/>
        </w:r>
        <w:r w:rsidRPr="00C84442">
          <w:rPr>
            <w:rStyle w:val="Link"/>
            <w:rFonts w:ascii="Arial" w:hAnsi="Arial" w:cs="Arial"/>
            <w:bCs/>
            <w:sz w:val="24"/>
            <w:szCs w:val="24"/>
            <w:lang w:val="en-GB"/>
          </w:rPr>
          <w:t>http://www.maketools.com/articles-papers/VirtuososoftheExperienceDomain_Sanders_01.pdf</w:t>
        </w:r>
        <w:r w:rsidR="008E6CA6">
          <w:fldChar w:fldCharType="end"/>
        </w:r>
      </w:ins>
      <w:r w:rsidRPr="00C84442">
        <w:rPr>
          <w:rFonts w:ascii="Arial" w:hAnsi="Arial" w:cs="Arial"/>
          <w:bCs/>
          <w:sz w:val="24"/>
          <w:szCs w:val="24"/>
          <w:lang w:val="en-GB"/>
        </w:rPr>
        <w:t xml:space="preserve">, </w:t>
      </w:r>
      <w:r w:rsidRPr="00C84442">
        <w:rPr>
          <w:rFonts w:ascii="Arial" w:hAnsi="Arial" w:cs="Arial"/>
          <w:sz w:val="24"/>
          <w:lang w:val="en-GB"/>
        </w:rPr>
        <w:t xml:space="preserve">last accessed at </w:t>
      </w:r>
      <w:proofErr w:type="gramStart"/>
      <w:r w:rsidRPr="00C84442">
        <w:rPr>
          <w:rFonts w:ascii="Arial" w:hAnsi="Arial" w:cs="Arial"/>
          <w:sz w:val="24"/>
          <w:lang w:val="en-GB"/>
        </w:rPr>
        <w:t>May,</w:t>
      </w:r>
      <w:proofErr w:type="gramEnd"/>
      <w:r w:rsidRPr="00C84442">
        <w:rPr>
          <w:rFonts w:ascii="Arial" w:hAnsi="Arial" w:cs="Arial"/>
          <w:sz w:val="24"/>
          <w:lang w:val="en-GB"/>
        </w:rPr>
        <w:t xml:space="preserve"> 9</w:t>
      </w:r>
      <w:r w:rsidRPr="00C84442">
        <w:rPr>
          <w:rFonts w:ascii="Arial" w:hAnsi="Arial" w:cs="Arial"/>
          <w:sz w:val="24"/>
          <w:vertAlign w:val="superscript"/>
          <w:lang w:val="en-GB"/>
        </w:rPr>
        <w:t>th</w:t>
      </w:r>
    </w:p>
    <w:p w14:paraId="1068EA6B" w14:textId="77777777" w:rsidR="00583561" w:rsidRPr="00C84442" w:rsidRDefault="003B7E72" w:rsidP="00E77AA2">
      <w:pPr>
        <w:pStyle w:val="StandardWeb"/>
        <w:rPr>
          <w:rFonts w:ascii="Arial" w:hAnsi="Arial" w:cs="Arial"/>
          <w:bCs/>
          <w:sz w:val="24"/>
          <w:szCs w:val="24"/>
          <w:lang w:val="en-GB"/>
        </w:rPr>
      </w:pPr>
      <w:r w:rsidRPr="00C84442">
        <w:rPr>
          <w:rFonts w:ascii="Arial" w:hAnsi="Arial" w:cs="Arial"/>
          <w:bCs/>
          <w:sz w:val="24"/>
          <w:szCs w:val="24"/>
          <w:lang w:val="en-GB"/>
        </w:rPr>
        <w:t>Sheldon, K.M., E</w:t>
      </w:r>
      <w:r w:rsidR="00A35FBB" w:rsidRPr="00C84442">
        <w:rPr>
          <w:rFonts w:ascii="Arial" w:hAnsi="Arial" w:cs="Arial"/>
          <w:bCs/>
          <w:sz w:val="24"/>
          <w:szCs w:val="24"/>
          <w:lang w:val="en-GB"/>
        </w:rPr>
        <w:t xml:space="preserve">lliott, A.J., Kim, Y., </w:t>
      </w:r>
      <w:proofErr w:type="spellStart"/>
      <w:r w:rsidR="00A35FBB" w:rsidRPr="00C84442">
        <w:rPr>
          <w:rFonts w:ascii="Arial" w:hAnsi="Arial" w:cs="Arial"/>
          <w:bCs/>
          <w:sz w:val="24"/>
          <w:szCs w:val="24"/>
          <w:lang w:val="en-GB"/>
        </w:rPr>
        <w:t>Kas</w:t>
      </w:r>
      <w:r w:rsidRPr="00C84442">
        <w:rPr>
          <w:rFonts w:ascii="Arial" w:hAnsi="Arial" w:cs="Arial"/>
          <w:bCs/>
          <w:sz w:val="24"/>
          <w:szCs w:val="24"/>
          <w:lang w:val="en-GB"/>
        </w:rPr>
        <w:t>ser</w:t>
      </w:r>
      <w:proofErr w:type="spellEnd"/>
      <w:r w:rsidRPr="00C84442">
        <w:rPr>
          <w:rFonts w:ascii="Arial" w:hAnsi="Arial" w:cs="Arial"/>
          <w:bCs/>
          <w:sz w:val="24"/>
          <w:szCs w:val="24"/>
          <w:lang w:val="en-GB"/>
        </w:rPr>
        <w:t xml:space="preserve">, T. (2001): “What is satisfying about satisfying events? Testing 10 </w:t>
      </w:r>
      <w:proofErr w:type="gramStart"/>
      <w:r w:rsidRPr="00C84442">
        <w:rPr>
          <w:rFonts w:ascii="Arial" w:hAnsi="Arial" w:cs="Arial"/>
          <w:bCs/>
          <w:sz w:val="24"/>
          <w:szCs w:val="24"/>
          <w:lang w:val="en-GB"/>
        </w:rPr>
        <w:t>candidate</w:t>
      </w:r>
      <w:proofErr w:type="gramEnd"/>
      <w:r w:rsidRPr="00C84442">
        <w:rPr>
          <w:rFonts w:ascii="Arial" w:hAnsi="Arial" w:cs="Arial"/>
          <w:bCs/>
          <w:sz w:val="24"/>
          <w:szCs w:val="24"/>
          <w:lang w:val="en-GB"/>
        </w:rPr>
        <w:t xml:space="preserve"> psychological needs. </w:t>
      </w:r>
      <w:r w:rsidR="00E10BF7" w:rsidRPr="00C84442">
        <w:rPr>
          <w:rFonts w:ascii="Arial" w:hAnsi="Arial" w:cs="Arial"/>
          <w:bCs/>
          <w:sz w:val="24"/>
          <w:szCs w:val="24"/>
          <w:lang w:val="en-GB"/>
        </w:rPr>
        <w:t>Journal of Personality and Social Psychology 80(2)</w:t>
      </w:r>
      <w:proofErr w:type="gramStart"/>
      <w:r w:rsidR="00E10BF7" w:rsidRPr="00C84442">
        <w:rPr>
          <w:rFonts w:ascii="Arial" w:hAnsi="Arial" w:cs="Arial"/>
          <w:bCs/>
          <w:sz w:val="24"/>
          <w:szCs w:val="24"/>
          <w:lang w:val="en-GB"/>
        </w:rPr>
        <w:t>:325</w:t>
      </w:r>
      <w:proofErr w:type="gramEnd"/>
      <w:r w:rsidR="00E10BF7" w:rsidRPr="00C84442">
        <w:rPr>
          <w:rFonts w:ascii="Arial" w:hAnsi="Arial" w:cs="Arial"/>
          <w:bCs/>
          <w:sz w:val="24"/>
          <w:szCs w:val="24"/>
          <w:lang w:val="en-GB"/>
        </w:rPr>
        <w:t>-39 · March 2001</w:t>
      </w:r>
    </w:p>
    <w:p w14:paraId="23F5B848" w14:textId="13169172" w:rsidR="00250C64" w:rsidRDefault="00583561">
      <w:pPr>
        <w:rPr>
          <w:rFonts w:cs="Arial"/>
          <w:sz w:val="24"/>
          <w:vertAlign w:val="superscript"/>
          <w:lang w:val="en-GB"/>
        </w:rPr>
      </w:pPr>
      <w:proofErr w:type="spellStart"/>
      <w:r w:rsidRPr="00C84442">
        <w:rPr>
          <w:rFonts w:cs="Arial"/>
          <w:bCs/>
          <w:sz w:val="24"/>
          <w:lang w:val="en-GB"/>
        </w:rPr>
        <w:t>Welzer</w:t>
      </w:r>
      <w:proofErr w:type="spellEnd"/>
      <w:r w:rsidRPr="00C84442">
        <w:rPr>
          <w:rFonts w:cs="Arial"/>
          <w:bCs/>
          <w:sz w:val="24"/>
          <w:lang w:val="en-GB"/>
        </w:rPr>
        <w:t xml:space="preserve">, </w:t>
      </w:r>
      <w:proofErr w:type="spellStart"/>
      <w:r w:rsidRPr="00C84442">
        <w:rPr>
          <w:rFonts w:cs="Arial"/>
          <w:bCs/>
          <w:sz w:val="24"/>
          <w:lang w:val="en-GB"/>
        </w:rPr>
        <w:t>Harald</w:t>
      </w:r>
      <w:proofErr w:type="spellEnd"/>
      <w:r w:rsidRPr="00C84442">
        <w:rPr>
          <w:rFonts w:cs="Arial"/>
          <w:bCs/>
          <w:sz w:val="24"/>
          <w:lang w:val="en-GB"/>
        </w:rPr>
        <w:t xml:space="preserve"> (2012): “</w:t>
      </w:r>
      <w:proofErr w:type="spellStart"/>
      <w:r w:rsidRPr="00C84442">
        <w:rPr>
          <w:rFonts w:cs="Arial"/>
          <w:bCs/>
          <w:sz w:val="24"/>
          <w:lang w:val="en-GB"/>
        </w:rPr>
        <w:t>Beschränkt</w:t>
      </w:r>
      <w:proofErr w:type="spellEnd"/>
      <w:r w:rsidRPr="00C84442">
        <w:rPr>
          <w:rFonts w:cs="Arial"/>
          <w:bCs/>
          <w:sz w:val="24"/>
          <w:lang w:val="en-GB"/>
        </w:rPr>
        <w:t xml:space="preserve"> </w:t>
      </w:r>
      <w:proofErr w:type="spellStart"/>
      <w:r w:rsidRPr="00C84442">
        <w:rPr>
          <w:rFonts w:cs="Arial"/>
          <w:bCs/>
          <w:sz w:val="24"/>
          <w:lang w:val="en-GB"/>
        </w:rPr>
        <w:t>euch</w:t>
      </w:r>
      <w:proofErr w:type="spellEnd"/>
      <w:r w:rsidRPr="00C84442">
        <w:rPr>
          <w:rFonts w:cs="Arial"/>
          <w:bCs/>
          <w:sz w:val="24"/>
          <w:lang w:val="en-GB"/>
        </w:rPr>
        <w:t>!</w:t>
      </w:r>
      <w:proofErr w:type="gramStart"/>
      <w:r w:rsidRPr="00C84442">
        <w:rPr>
          <w:rFonts w:cs="Arial"/>
          <w:bCs/>
          <w:sz w:val="24"/>
          <w:lang w:val="en-GB"/>
        </w:rPr>
        <w:t>”,</w:t>
      </w:r>
      <w:proofErr w:type="gramEnd"/>
      <w:r w:rsidRPr="00C84442">
        <w:rPr>
          <w:rFonts w:cs="Arial"/>
          <w:bCs/>
          <w:sz w:val="24"/>
          <w:lang w:val="en-GB"/>
        </w:rPr>
        <w:t xml:space="preserve"> </w:t>
      </w:r>
      <w:proofErr w:type="spellStart"/>
      <w:r w:rsidRPr="00C84442">
        <w:rPr>
          <w:rFonts w:cs="Arial"/>
          <w:bCs/>
          <w:sz w:val="24"/>
          <w:lang w:val="en-GB"/>
        </w:rPr>
        <w:t>Süddeutsche</w:t>
      </w:r>
      <w:proofErr w:type="spellEnd"/>
      <w:r w:rsidRPr="00C84442">
        <w:rPr>
          <w:rFonts w:cs="Arial"/>
          <w:bCs/>
          <w:sz w:val="24"/>
          <w:lang w:val="en-GB"/>
        </w:rPr>
        <w:t xml:space="preserve"> </w:t>
      </w:r>
      <w:proofErr w:type="spellStart"/>
      <w:r w:rsidRPr="00C84442">
        <w:rPr>
          <w:rFonts w:cs="Arial"/>
          <w:bCs/>
          <w:sz w:val="24"/>
          <w:lang w:val="en-GB"/>
        </w:rPr>
        <w:t>Zeitung</w:t>
      </w:r>
      <w:proofErr w:type="spellEnd"/>
      <w:r w:rsidRPr="00C84442">
        <w:rPr>
          <w:rFonts w:cs="Arial"/>
          <w:bCs/>
          <w:sz w:val="24"/>
          <w:lang w:val="en-GB"/>
        </w:rPr>
        <w:t xml:space="preserve">, Heft 39/2012 . </w:t>
      </w:r>
      <w:proofErr w:type="spellStart"/>
      <w:r w:rsidRPr="00C84442">
        <w:rPr>
          <w:rFonts w:cs="Arial"/>
          <w:bCs/>
          <w:sz w:val="24"/>
          <w:lang w:val="en-GB"/>
        </w:rPr>
        <w:t>Gesellschaft</w:t>
      </w:r>
      <w:proofErr w:type="spellEnd"/>
      <w:r w:rsidRPr="00C84442">
        <w:rPr>
          <w:rFonts w:cs="Arial"/>
          <w:bCs/>
          <w:sz w:val="24"/>
          <w:lang w:val="en-GB"/>
        </w:rPr>
        <w:t>/</w:t>
      </w:r>
      <w:proofErr w:type="spellStart"/>
      <w:r w:rsidRPr="00C84442">
        <w:rPr>
          <w:rFonts w:cs="Arial"/>
          <w:bCs/>
          <w:sz w:val="24"/>
          <w:lang w:val="en-GB"/>
        </w:rPr>
        <w:t>Leben</w:t>
      </w:r>
      <w:proofErr w:type="spellEnd"/>
      <w:r w:rsidR="002E73D7" w:rsidRPr="00C84442">
        <w:rPr>
          <w:rFonts w:cs="Arial"/>
          <w:bCs/>
          <w:sz w:val="24"/>
          <w:lang w:val="en-GB"/>
        </w:rPr>
        <w:t xml:space="preserve">, </w:t>
      </w:r>
      <w:del w:id="407" w:author="Peter Bihr" w:date="2017-05-18T10:06:00Z">
        <w:r w:rsidR="00D537CA">
          <w:fldChar w:fldCharType="begin"/>
        </w:r>
        <w:r w:rsidR="00D537CA">
          <w:delInstrText xml:space="preserve"> HYPERLINK "http://sz-magazin.sueddeutsche.de/texte/anzeigen/38551/Beschraenkt-euch" </w:delInstrText>
        </w:r>
        <w:r w:rsidR="00D537CA">
          <w:fldChar w:fldCharType="separate"/>
        </w:r>
        <w:r w:rsidR="002E73D7" w:rsidRPr="00C84442">
          <w:rPr>
            <w:rStyle w:val="Link"/>
            <w:rFonts w:cs="Arial"/>
            <w:bCs/>
            <w:sz w:val="24"/>
            <w:lang w:val="en-GB"/>
          </w:rPr>
          <w:delText>http://sz-magazin.sueddeutsche.de/texte/anzeigen/38551/Beschraenkt-euch</w:delText>
        </w:r>
        <w:r w:rsidR="00D537CA">
          <w:rPr>
            <w:rStyle w:val="Link"/>
            <w:rFonts w:cs="Arial"/>
            <w:bCs/>
            <w:sz w:val="24"/>
            <w:lang w:val="en-GB"/>
          </w:rPr>
          <w:fldChar w:fldCharType="end"/>
        </w:r>
      </w:del>
      <w:ins w:id="408" w:author="Peter Bihr" w:date="2017-05-18T10:06:00Z">
        <w:r w:rsidR="008E6CA6">
          <w:fldChar w:fldCharType="begin"/>
        </w:r>
        <w:r w:rsidR="008E6CA6">
          <w:instrText xml:space="preserve"> </w:instrText>
        </w:r>
        <w:r w:rsidR="008E1633">
          <w:instrText>HYPERLINK</w:instrText>
        </w:r>
        <w:r w:rsidR="008E6CA6">
          <w:instrText xml:space="preserve"> "http://sz-magazin.sueddeutsche.de/texte/anzeigen/38551/Beschraenkt-euch" </w:instrText>
        </w:r>
        <w:r w:rsidR="008E6CA6">
          <w:fldChar w:fldCharType="separate"/>
        </w:r>
        <w:r w:rsidR="002E73D7" w:rsidRPr="00C84442">
          <w:rPr>
            <w:rStyle w:val="Link"/>
            <w:rFonts w:cs="Arial"/>
            <w:bCs/>
            <w:sz w:val="24"/>
            <w:lang w:val="en-GB"/>
          </w:rPr>
          <w:t>http://sz-magazin.sueddeutsche.de/texte/anzeigen/38551/Beschraenkt-euch</w:t>
        </w:r>
        <w:r w:rsidR="008E6CA6">
          <w:fldChar w:fldCharType="end"/>
        </w:r>
      </w:ins>
      <w:r w:rsidR="002E73D7" w:rsidRPr="00C84442">
        <w:rPr>
          <w:rFonts w:cs="Arial"/>
          <w:bCs/>
          <w:sz w:val="24"/>
          <w:lang w:val="en-GB"/>
        </w:rPr>
        <w:t xml:space="preserve">, </w:t>
      </w:r>
      <w:r w:rsidR="002E73D7" w:rsidRPr="00C84442">
        <w:rPr>
          <w:rFonts w:cs="Arial"/>
          <w:sz w:val="24"/>
          <w:lang w:val="en-GB"/>
        </w:rPr>
        <w:t xml:space="preserve">last accessed at </w:t>
      </w:r>
      <w:proofErr w:type="gramStart"/>
      <w:r w:rsidR="002E73D7" w:rsidRPr="00C84442">
        <w:rPr>
          <w:rFonts w:cs="Arial"/>
          <w:sz w:val="24"/>
          <w:lang w:val="en-GB"/>
        </w:rPr>
        <w:t>May,</w:t>
      </w:r>
      <w:proofErr w:type="gramEnd"/>
      <w:r w:rsidR="002E73D7" w:rsidRPr="00C84442">
        <w:rPr>
          <w:rFonts w:cs="Arial"/>
          <w:sz w:val="24"/>
          <w:lang w:val="en-GB"/>
        </w:rPr>
        <w:t xml:space="preserve"> 9</w:t>
      </w:r>
      <w:r w:rsidR="002E73D7" w:rsidRPr="00C84442">
        <w:rPr>
          <w:rFonts w:cs="Arial"/>
          <w:sz w:val="24"/>
          <w:vertAlign w:val="superscript"/>
          <w:lang w:val="en-GB"/>
        </w:rPr>
        <w:t>th</w:t>
      </w:r>
    </w:p>
    <w:p w14:paraId="24AB587B" w14:textId="77777777" w:rsidR="00380083" w:rsidRPr="00C84442" w:rsidRDefault="00380083">
      <w:pPr>
        <w:rPr>
          <w:rFonts w:cs="Arial"/>
          <w:sz w:val="24"/>
          <w:lang w:val="en-GB"/>
        </w:rPr>
      </w:pPr>
    </w:p>
    <w:sectPr w:rsidR="00380083" w:rsidRPr="00C84442" w:rsidSect="00462301">
      <w:pgSz w:w="11900" w:h="16840"/>
      <w:pgMar w:top="1417" w:right="1417" w:bottom="1134"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HDA DIN Office">
    <w:altName w:val="Didot"/>
    <w:panose1 w:val="02000503030000020003"/>
    <w:charset w:val="00"/>
    <w:family w:val="auto"/>
    <w:pitch w:val="variable"/>
    <w:sig w:usb0="800000AF" w:usb1="0000204A"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A72E7"/>
    <w:multiLevelType w:val="multilevel"/>
    <w:tmpl w:val="96E691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3FC2458E"/>
    <w:multiLevelType w:val="hybridMultilevel"/>
    <w:tmpl w:val="4030C004"/>
    <w:lvl w:ilvl="0" w:tplc="A64081AC">
      <w:start w:val="1"/>
      <w:numFmt w:val="decimalZero"/>
      <w:lvlText w:val="%1."/>
      <w:lvlJc w:val="left"/>
      <w:pPr>
        <w:ind w:left="760" w:hanging="40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
    <w:nsid w:val="433E710C"/>
    <w:multiLevelType w:val="hybridMultilevel"/>
    <w:tmpl w:val="67EC5B8C"/>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
  <w:rsids>
    <w:rsidRoot w:val="000F31BD"/>
    <w:rsid w:val="00012FD1"/>
    <w:rsid w:val="0001594D"/>
    <w:rsid w:val="000223E1"/>
    <w:rsid w:val="00053CF2"/>
    <w:rsid w:val="0005501D"/>
    <w:rsid w:val="0007362A"/>
    <w:rsid w:val="0008474B"/>
    <w:rsid w:val="000A1322"/>
    <w:rsid w:val="000B7B5F"/>
    <w:rsid w:val="000E073B"/>
    <w:rsid w:val="000F31BD"/>
    <w:rsid w:val="000F35CC"/>
    <w:rsid w:val="000F4FA5"/>
    <w:rsid w:val="00113CED"/>
    <w:rsid w:val="00117C2C"/>
    <w:rsid w:val="001223B8"/>
    <w:rsid w:val="00124118"/>
    <w:rsid w:val="001353F2"/>
    <w:rsid w:val="00140F8B"/>
    <w:rsid w:val="0014539B"/>
    <w:rsid w:val="0015352F"/>
    <w:rsid w:val="0015642E"/>
    <w:rsid w:val="00162F2C"/>
    <w:rsid w:val="00175BBC"/>
    <w:rsid w:val="00182919"/>
    <w:rsid w:val="00186988"/>
    <w:rsid w:val="00197792"/>
    <w:rsid w:val="00197CD0"/>
    <w:rsid w:val="001A5FC3"/>
    <w:rsid w:val="001B2D0A"/>
    <w:rsid w:val="001B6B94"/>
    <w:rsid w:val="001D2621"/>
    <w:rsid w:val="00206F38"/>
    <w:rsid w:val="00212313"/>
    <w:rsid w:val="002233BC"/>
    <w:rsid w:val="00250C64"/>
    <w:rsid w:val="0025328B"/>
    <w:rsid w:val="00255055"/>
    <w:rsid w:val="002857CE"/>
    <w:rsid w:val="002A233B"/>
    <w:rsid w:val="002A5BDD"/>
    <w:rsid w:val="002B5CDD"/>
    <w:rsid w:val="002C4D01"/>
    <w:rsid w:val="002E178F"/>
    <w:rsid w:val="002E47EF"/>
    <w:rsid w:val="002E73D7"/>
    <w:rsid w:val="00314281"/>
    <w:rsid w:val="003267BC"/>
    <w:rsid w:val="003433AD"/>
    <w:rsid w:val="00355247"/>
    <w:rsid w:val="0035547E"/>
    <w:rsid w:val="00361685"/>
    <w:rsid w:val="00377159"/>
    <w:rsid w:val="00380083"/>
    <w:rsid w:val="003814B2"/>
    <w:rsid w:val="00384D9C"/>
    <w:rsid w:val="003A3DCC"/>
    <w:rsid w:val="003B196F"/>
    <w:rsid w:val="003B7E72"/>
    <w:rsid w:val="003C4B97"/>
    <w:rsid w:val="003C5690"/>
    <w:rsid w:val="003F3CDA"/>
    <w:rsid w:val="00405176"/>
    <w:rsid w:val="00405C5A"/>
    <w:rsid w:val="004076AD"/>
    <w:rsid w:val="00440505"/>
    <w:rsid w:val="00462301"/>
    <w:rsid w:val="0047379A"/>
    <w:rsid w:val="004A74ED"/>
    <w:rsid w:val="004B73C6"/>
    <w:rsid w:val="004C2651"/>
    <w:rsid w:val="004D61A7"/>
    <w:rsid w:val="0052633C"/>
    <w:rsid w:val="00552AEC"/>
    <w:rsid w:val="00583561"/>
    <w:rsid w:val="005958F9"/>
    <w:rsid w:val="005974D7"/>
    <w:rsid w:val="005A2813"/>
    <w:rsid w:val="005A3DA5"/>
    <w:rsid w:val="005A6521"/>
    <w:rsid w:val="005C4246"/>
    <w:rsid w:val="005D4B3A"/>
    <w:rsid w:val="0062281A"/>
    <w:rsid w:val="00637620"/>
    <w:rsid w:val="00640E0B"/>
    <w:rsid w:val="0064419B"/>
    <w:rsid w:val="00647999"/>
    <w:rsid w:val="00651CEC"/>
    <w:rsid w:val="00657435"/>
    <w:rsid w:val="0066065A"/>
    <w:rsid w:val="00673802"/>
    <w:rsid w:val="00673BA0"/>
    <w:rsid w:val="006A3C53"/>
    <w:rsid w:val="006C384A"/>
    <w:rsid w:val="006C5AFC"/>
    <w:rsid w:val="006D011B"/>
    <w:rsid w:val="0070417B"/>
    <w:rsid w:val="0072197B"/>
    <w:rsid w:val="00737388"/>
    <w:rsid w:val="007427E9"/>
    <w:rsid w:val="0076335D"/>
    <w:rsid w:val="0079575F"/>
    <w:rsid w:val="00797680"/>
    <w:rsid w:val="007A405B"/>
    <w:rsid w:val="007A609C"/>
    <w:rsid w:val="007B3E52"/>
    <w:rsid w:val="007E35A7"/>
    <w:rsid w:val="007F1443"/>
    <w:rsid w:val="008074D8"/>
    <w:rsid w:val="0083456A"/>
    <w:rsid w:val="0085224E"/>
    <w:rsid w:val="00871A14"/>
    <w:rsid w:val="008845FD"/>
    <w:rsid w:val="008858D1"/>
    <w:rsid w:val="00897721"/>
    <w:rsid w:val="008A6D72"/>
    <w:rsid w:val="008A7DD4"/>
    <w:rsid w:val="008C7C41"/>
    <w:rsid w:val="008E1633"/>
    <w:rsid w:val="008E6CA6"/>
    <w:rsid w:val="008E72B1"/>
    <w:rsid w:val="008F6652"/>
    <w:rsid w:val="008F66A4"/>
    <w:rsid w:val="00902C66"/>
    <w:rsid w:val="009250C0"/>
    <w:rsid w:val="00932F20"/>
    <w:rsid w:val="00943009"/>
    <w:rsid w:val="00951228"/>
    <w:rsid w:val="0097293C"/>
    <w:rsid w:val="00973C0D"/>
    <w:rsid w:val="00975214"/>
    <w:rsid w:val="00977B95"/>
    <w:rsid w:val="0099288A"/>
    <w:rsid w:val="009A21E7"/>
    <w:rsid w:val="009C0D9F"/>
    <w:rsid w:val="00A00144"/>
    <w:rsid w:val="00A24A18"/>
    <w:rsid w:val="00A313F3"/>
    <w:rsid w:val="00A3206C"/>
    <w:rsid w:val="00A325B8"/>
    <w:rsid w:val="00A35FBB"/>
    <w:rsid w:val="00A40BB9"/>
    <w:rsid w:val="00A4319B"/>
    <w:rsid w:val="00A47E7E"/>
    <w:rsid w:val="00A9072D"/>
    <w:rsid w:val="00A9414B"/>
    <w:rsid w:val="00A94186"/>
    <w:rsid w:val="00AA1E56"/>
    <w:rsid w:val="00AB76D4"/>
    <w:rsid w:val="00AC0976"/>
    <w:rsid w:val="00B16A85"/>
    <w:rsid w:val="00B21367"/>
    <w:rsid w:val="00B22133"/>
    <w:rsid w:val="00B37D6E"/>
    <w:rsid w:val="00B442F2"/>
    <w:rsid w:val="00B51623"/>
    <w:rsid w:val="00B60377"/>
    <w:rsid w:val="00B637EB"/>
    <w:rsid w:val="00B802BA"/>
    <w:rsid w:val="00B9173D"/>
    <w:rsid w:val="00B93652"/>
    <w:rsid w:val="00BA158E"/>
    <w:rsid w:val="00BA1D8A"/>
    <w:rsid w:val="00BC5E28"/>
    <w:rsid w:val="00C566A7"/>
    <w:rsid w:val="00C84442"/>
    <w:rsid w:val="00C94BCE"/>
    <w:rsid w:val="00CD26BC"/>
    <w:rsid w:val="00CD4370"/>
    <w:rsid w:val="00CF1ACC"/>
    <w:rsid w:val="00D00790"/>
    <w:rsid w:val="00D25E02"/>
    <w:rsid w:val="00D40B6D"/>
    <w:rsid w:val="00D455E6"/>
    <w:rsid w:val="00D505E2"/>
    <w:rsid w:val="00D537CA"/>
    <w:rsid w:val="00D62222"/>
    <w:rsid w:val="00D65127"/>
    <w:rsid w:val="00D6784E"/>
    <w:rsid w:val="00D81E4C"/>
    <w:rsid w:val="00D947EC"/>
    <w:rsid w:val="00DA345D"/>
    <w:rsid w:val="00DC789D"/>
    <w:rsid w:val="00E068F8"/>
    <w:rsid w:val="00E07913"/>
    <w:rsid w:val="00E10BF7"/>
    <w:rsid w:val="00E2009A"/>
    <w:rsid w:val="00E22EEC"/>
    <w:rsid w:val="00E30942"/>
    <w:rsid w:val="00E325CE"/>
    <w:rsid w:val="00E40AB0"/>
    <w:rsid w:val="00E42BBA"/>
    <w:rsid w:val="00E44E7B"/>
    <w:rsid w:val="00E50148"/>
    <w:rsid w:val="00E6440C"/>
    <w:rsid w:val="00E6654D"/>
    <w:rsid w:val="00E66782"/>
    <w:rsid w:val="00E77AA2"/>
    <w:rsid w:val="00EA2757"/>
    <w:rsid w:val="00EC0CEA"/>
    <w:rsid w:val="00EC7DBA"/>
    <w:rsid w:val="00ED38A5"/>
    <w:rsid w:val="00EE2E08"/>
    <w:rsid w:val="00F46A5E"/>
    <w:rsid w:val="00F47F6C"/>
    <w:rsid w:val="00F8113D"/>
    <w:rsid w:val="00F91031"/>
    <w:rsid w:val="00FD10AB"/>
    <w:rsid w:val="00FD5642"/>
    <w:rsid w:val="00FF4C18"/>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lang w:val="de-D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37CA"/>
    <w:pPr>
      <w:pPrChange w:id="0" w:author="Peter Bihr" w:date="2017-05-18T10:06:00Z">
        <w:pPr>
          <w:spacing w:after="200"/>
        </w:pPr>
      </w:pPrChange>
    </w:pPr>
    <w:rPr>
      <w:rFonts w:ascii="Arial" w:hAnsi="Arial"/>
      <w:szCs w:val="24"/>
      <w:rPrChange w:id="0" w:author="Peter Bihr" w:date="2017-05-18T10:06:00Z">
        <w:rPr>
          <w:rFonts w:ascii="Arial" w:eastAsiaTheme="minorEastAsia" w:hAnsi="Arial" w:cstheme="minorBidi"/>
          <w:szCs w:val="24"/>
          <w:lang w:val="de-DE" w:eastAsia="ja-JP" w:bidi="ar-SA"/>
        </w:rPr>
      </w:rPrChange>
    </w:rPr>
  </w:style>
  <w:style w:type="paragraph" w:styleId="berschrift1">
    <w:name w:val="heading 1"/>
    <w:basedOn w:val="Standard"/>
    <w:next w:val="Standard"/>
    <w:link w:val="berschrift1Zeichen"/>
    <w:autoRedefine/>
    <w:uiPriority w:val="9"/>
    <w:qFormat/>
    <w:rsid w:val="00D537CA"/>
    <w:pPr>
      <w:keepNext/>
      <w:keepLines/>
      <w:spacing w:after="0"/>
      <w:outlineLvl w:val="0"/>
      <w:pPrChange w:id="1" w:author="Peter Bihr" w:date="2017-05-18T10:06:00Z">
        <w:pPr>
          <w:keepNext/>
          <w:keepLines/>
          <w:outlineLvl w:val="0"/>
        </w:pPr>
      </w:pPrChange>
    </w:pPr>
    <w:rPr>
      <w:rFonts w:eastAsiaTheme="majorEastAsia"/>
      <w:b/>
      <w:bCs/>
      <w:sz w:val="22"/>
      <w:szCs w:val="32"/>
      <w:rPrChange w:id="1" w:author="Peter Bihr" w:date="2017-05-18T10:06:00Z">
        <w:rPr>
          <w:rFonts w:ascii="Arial" w:eastAsiaTheme="majorEastAsia" w:hAnsi="Arial" w:cstheme="majorBidi"/>
          <w:b/>
          <w:bCs/>
          <w:sz w:val="22"/>
          <w:szCs w:val="32"/>
          <w:lang w:val="de-DE" w:eastAsia="ja-JP" w:bidi="ar-SA"/>
        </w:rPr>
      </w:rPrChange>
    </w:rPr>
  </w:style>
  <w:style w:type="paragraph" w:styleId="berschrift2">
    <w:name w:val="heading 2"/>
    <w:basedOn w:val="Standard"/>
    <w:next w:val="Standard"/>
    <w:link w:val="berschrift2Zeichen"/>
    <w:autoRedefine/>
    <w:uiPriority w:val="9"/>
    <w:unhideWhenUsed/>
    <w:qFormat/>
    <w:rsid w:val="00D537CA"/>
    <w:pPr>
      <w:keepNext/>
      <w:keepLines/>
      <w:spacing w:before="200" w:after="0"/>
      <w:outlineLvl w:val="1"/>
      <w:pPrChange w:id="2" w:author="Peter Bihr" w:date="2017-05-18T10:06:00Z">
        <w:pPr>
          <w:keepNext/>
          <w:keepLines/>
          <w:spacing w:before="200"/>
          <w:outlineLvl w:val="1"/>
        </w:pPr>
      </w:pPrChange>
    </w:pPr>
    <w:rPr>
      <w:rFonts w:eastAsiaTheme="majorEastAsia"/>
      <w:b/>
      <w:bCs/>
      <w:szCs w:val="26"/>
      <w:rPrChange w:id="2" w:author="Peter Bihr" w:date="2017-05-18T10:06:00Z">
        <w:rPr>
          <w:rFonts w:ascii="Arial" w:eastAsiaTheme="majorEastAsia" w:hAnsi="Arial" w:cstheme="majorBidi"/>
          <w:b/>
          <w:bCs/>
          <w:szCs w:val="26"/>
          <w:lang w:val="de-DE" w:eastAsia="ja-JP" w:bidi="ar-SA"/>
        </w:rPr>
      </w:rPrChange>
    </w:rPr>
  </w:style>
  <w:style w:type="paragraph" w:styleId="berschrift3">
    <w:name w:val="heading 3"/>
    <w:basedOn w:val="Standard"/>
    <w:next w:val="Standard"/>
    <w:link w:val="berschrift3Zeichen"/>
    <w:autoRedefine/>
    <w:uiPriority w:val="9"/>
    <w:unhideWhenUsed/>
    <w:qFormat/>
    <w:rsid w:val="00D537CA"/>
    <w:pPr>
      <w:keepNext/>
      <w:keepLines/>
      <w:spacing w:before="200" w:after="0"/>
      <w:outlineLvl w:val="2"/>
      <w:pPrChange w:id="3" w:author="Peter Bihr" w:date="2017-05-18T10:06:00Z">
        <w:pPr>
          <w:keepNext/>
          <w:keepLines/>
          <w:spacing w:before="200"/>
          <w:outlineLvl w:val="2"/>
        </w:pPr>
      </w:pPrChange>
    </w:pPr>
    <w:rPr>
      <w:rFonts w:eastAsiaTheme="majorEastAsia"/>
      <w:b/>
      <w:bCs/>
      <w:color w:val="4F81BD" w:themeColor="accent1"/>
      <w:rPrChange w:id="3" w:author="Peter Bihr" w:date="2017-05-18T10:06:00Z">
        <w:rPr>
          <w:rFonts w:ascii="Arial" w:eastAsiaTheme="majorEastAsia" w:hAnsi="Arial" w:cstheme="majorBidi"/>
          <w:b/>
          <w:bCs/>
          <w:color w:val="4F81BD" w:themeColor="accent1"/>
          <w:szCs w:val="24"/>
          <w:lang w:val="de-DE" w:eastAsia="ja-JP" w:bidi="ar-SA"/>
        </w:rPr>
      </w:rPrChang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locked/>
    <w:rsid w:val="00651CEC"/>
    <w:rPr>
      <w:rFonts w:ascii="Arial" w:eastAsiaTheme="majorEastAsia" w:hAnsi="Arial"/>
      <w:b/>
      <w:bCs/>
      <w:sz w:val="22"/>
      <w:szCs w:val="32"/>
    </w:rPr>
  </w:style>
  <w:style w:type="character" w:customStyle="1" w:styleId="berschrift2Zeichen">
    <w:name w:val="Überschrift 2 Zeichen"/>
    <w:basedOn w:val="Absatzstandardschriftart"/>
    <w:link w:val="berschrift2"/>
    <w:uiPriority w:val="9"/>
    <w:locked/>
    <w:rsid w:val="00651CEC"/>
    <w:rPr>
      <w:rFonts w:ascii="Arial" w:eastAsiaTheme="majorEastAsia" w:hAnsi="Arial"/>
      <w:b/>
      <w:bCs/>
      <w:szCs w:val="26"/>
    </w:rPr>
  </w:style>
  <w:style w:type="character" w:customStyle="1" w:styleId="berschrift3Zeichen">
    <w:name w:val="Überschrift 3 Zeichen"/>
    <w:basedOn w:val="Absatzstandardschriftart"/>
    <w:link w:val="berschrift3"/>
    <w:uiPriority w:val="9"/>
    <w:locked/>
    <w:rsid w:val="00651CEC"/>
    <w:rPr>
      <w:rFonts w:ascii="Arial" w:eastAsiaTheme="majorEastAsia" w:hAnsi="Arial"/>
      <w:b/>
      <w:bCs/>
      <w:color w:val="4F81BD" w:themeColor="accent1"/>
      <w:szCs w:val="24"/>
    </w:rPr>
  </w:style>
  <w:style w:type="character" w:customStyle="1" w:styleId="Absatz-Standardschriftart">
    <w:name w:val="Absatz-Standardschriftart"/>
    <w:semiHidden/>
    <w:rsid w:val="0001594D"/>
  </w:style>
  <w:style w:type="paragraph" w:customStyle="1" w:styleId="FlietextAlternativ">
    <w:name w:val="Fließtext Alternativ"/>
    <w:basedOn w:val="Standard"/>
    <w:qFormat/>
    <w:rsid w:val="00D537CA"/>
    <w:pPr>
      <w:spacing w:line="260" w:lineRule="exact"/>
      <w:pPrChange w:id="4" w:author="Peter Bihr" w:date="2017-05-18T10:06:00Z">
        <w:pPr>
          <w:spacing w:after="200" w:line="260" w:lineRule="exact"/>
        </w:pPr>
      </w:pPrChange>
    </w:pPr>
    <w:rPr>
      <w:rFonts w:ascii="HDA DIN Office" w:hAnsi="HDA DIN Office"/>
      <w:sz w:val="21"/>
      <w:szCs w:val="20"/>
      <w:rPrChange w:id="4" w:author="Peter Bihr" w:date="2017-05-18T10:06:00Z">
        <w:rPr>
          <w:rFonts w:ascii="HDA DIN Office" w:eastAsia="Calibri" w:hAnsi="HDA DIN Office"/>
          <w:sz w:val="21"/>
          <w:lang w:val="de-DE" w:eastAsia="ja-JP" w:bidi="ar-SA"/>
        </w:rPr>
      </w:rPrChange>
    </w:rPr>
  </w:style>
  <w:style w:type="paragraph" w:styleId="Sprechblasentext">
    <w:name w:val="Balloon Text"/>
    <w:basedOn w:val="Standard"/>
    <w:link w:val="SprechblasentextZeichen"/>
    <w:uiPriority w:val="99"/>
    <w:semiHidden/>
    <w:unhideWhenUsed/>
    <w:rsid w:val="00D537CA"/>
    <w:pPr>
      <w:spacing w:after="0"/>
      <w:pPrChange w:id="5" w:author="Peter Bihr" w:date="2017-05-18T10:06:00Z">
        <w:pPr/>
      </w:pPrChange>
    </w:pPr>
    <w:rPr>
      <w:rFonts w:ascii="Lucida Grande" w:hAnsi="Lucida Grande" w:cs="Lucida Grande"/>
      <w:sz w:val="18"/>
      <w:szCs w:val="18"/>
      <w:rPrChange w:id="5" w:author="Peter Bihr" w:date="2017-05-18T10:06:00Z">
        <w:rPr>
          <w:rFonts w:ascii="Lucida Grande" w:eastAsiaTheme="minorEastAsia" w:hAnsi="Lucida Grande" w:cs="Lucida Grande"/>
          <w:sz w:val="18"/>
          <w:szCs w:val="18"/>
          <w:lang w:val="de-DE" w:eastAsia="ja-JP" w:bidi="ar-SA"/>
        </w:rPr>
      </w:rPrChange>
    </w:rPr>
  </w:style>
  <w:style w:type="character" w:customStyle="1" w:styleId="SprechblasentextZeichen">
    <w:name w:val="Sprechblasentext Zeichen"/>
    <w:basedOn w:val="Absatzstandardschriftart"/>
    <w:link w:val="Sprechblasentext"/>
    <w:uiPriority w:val="99"/>
    <w:semiHidden/>
    <w:locked/>
    <w:rsid w:val="000F31BD"/>
    <w:rPr>
      <w:rFonts w:ascii="Lucida Grande" w:hAnsi="Lucida Grande" w:cs="Lucida Grande"/>
      <w:sz w:val="18"/>
      <w:szCs w:val="18"/>
    </w:rPr>
  </w:style>
  <w:style w:type="paragraph" w:styleId="StandardWeb">
    <w:name w:val="Normal (Web)"/>
    <w:basedOn w:val="Standard"/>
    <w:uiPriority w:val="99"/>
    <w:unhideWhenUsed/>
    <w:rsid w:val="00D537CA"/>
    <w:pPr>
      <w:spacing w:before="100" w:beforeAutospacing="1" w:after="100" w:afterAutospacing="1"/>
      <w:pPrChange w:id="6" w:author="Peter Bihr" w:date="2017-05-18T10:06:00Z">
        <w:pPr>
          <w:spacing w:before="100" w:beforeAutospacing="1" w:after="100" w:afterAutospacing="1"/>
        </w:pPr>
      </w:pPrChange>
    </w:pPr>
    <w:rPr>
      <w:rFonts w:ascii="Times" w:hAnsi="Times"/>
      <w:szCs w:val="20"/>
      <w:lang w:eastAsia="de-DE"/>
      <w:rPrChange w:id="6" w:author="Peter Bihr" w:date="2017-05-18T10:06:00Z">
        <w:rPr>
          <w:rFonts w:ascii="Times" w:eastAsiaTheme="minorEastAsia" w:hAnsi="Times"/>
          <w:lang w:val="de-DE" w:eastAsia="de-DE" w:bidi="ar-SA"/>
        </w:rPr>
      </w:rPrChange>
    </w:rPr>
  </w:style>
  <w:style w:type="character" w:styleId="Link">
    <w:name w:val="Hyperlink"/>
    <w:basedOn w:val="Absatzstandardschriftart"/>
    <w:uiPriority w:val="99"/>
    <w:unhideWhenUsed/>
    <w:rsid w:val="00384D9C"/>
    <w:rPr>
      <w:rFonts w:cs="Times New Roman"/>
      <w:color w:val="0000FF" w:themeColor="hyperlink"/>
      <w:u w:val="single"/>
    </w:rPr>
  </w:style>
  <w:style w:type="paragraph" w:styleId="Index1">
    <w:name w:val="index 1"/>
    <w:basedOn w:val="Standard"/>
    <w:next w:val="Standard"/>
    <w:autoRedefine/>
    <w:uiPriority w:val="99"/>
    <w:unhideWhenUsed/>
    <w:rsid w:val="00D537CA"/>
    <w:pPr>
      <w:ind w:left="200" w:hanging="200"/>
      <w:pPrChange w:id="7" w:author="Peter Bihr" w:date="2017-05-18T10:06:00Z">
        <w:pPr>
          <w:spacing w:after="200"/>
          <w:ind w:left="200" w:hanging="200"/>
        </w:pPr>
      </w:pPrChange>
    </w:pPr>
    <w:rPr>
      <w:rPrChange w:id="7" w:author="Peter Bihr" w:date="2017-05-18T10:06:00Z">
        <w:rPr>
          <w:rFonts w:ascii="Arial" w:eastAsiaTheme="minorEastAsia" w:hAnsi="Arial" w:cstheme="minorBidi"/>
          <w:szCs w:val="24"/>
          <w:lang w:val="de-DE" w:eastAsia="ja-JP" w:bidi="ar-SA"/>
        </w:rPr>
      </w:rPrChange>
    </w:rPr>
  </w:style>
  <w:style w:type="paragraph" w:styleId="Index2">
    <w:name w:val="index 2"/>
    <w:basedOn w:val="Standard"/>
    <w:next w:val="Standard"/>
    <w:autoRedefine/>
    <w:uiPriority w:val="99"/>
    <w:unhideWhenUsed/>
    <w:rsid w:val="00D537CA"/>
    <w:pPr>
      <w:ind w:left="400" w:hanging="200"/>
      <w:pPrChange w:id="8" w:author="Peter Bihr" w:date="2017-05-18T10:06:00Z">
        <w:pPr>
          <w:spacing w:after="200"/>
          <w:ind w:left="400" w:hanging="200"/>
        </w:pPr>
      </w:pPrChange>
    </w:pPr>
    <w:rPr>
      <w:rPrChange w:id="8" w:author="Peter Bihr" w:date="2017-05-18T10:06:00Z">
        <w:rPr>
          <w:rFonts w:ascii="Arial" w:eastAsiaTheme="minorEastAsia" w:hAnsi="Arial" w:cstheme="minorBidi"/>
          <w:szCs w:val="24"/>
          <w:lang w:val="de-DE" w:eastAsia="ja-JP" w:bidi="ar-SA"/>
        </w:rPr>
      </w:rPrChange>
    </w:rPr>
  </w:style>
  <w:style w:type="paragraph" w:styleId="Index3">
    <w:name w:val="index 3"/>
    <w:basedOn w:val="Standard"/>
    <w:next w:val="Standard"/>
    <w:autoRedefine/>
    <w:uiPriority w:val="99"/>
    <w:unhideWhenUsed/>
    <w:rsid w:val="00D537CA"/>
    <w:pPr>
      <w:ind w:left="600" w:hanging="200"/>
      <w:pPrChange w:id="9" w:author="Peter Bihr" w:date="2017-05-18T10:06:00Z">
        <w:pPr>
          <w:spacing w:after="200"/>
          <w:ind w:left="600" w:hanging="200"/>
        </w:pPr>
      </w:pPrChange>
    </w:pPr>
    <w:rPr>
      <w:rPrChange w:id="9" w:author="Peter Bihr" w:date="2017-05-18T10:06:00Z">
        <w:rPr>
          <w:rFonts w:ascii="Arial" w:eastAsiaTheme="minorEastAsia" w:hAnsi="Arial" w:cstheme="minorBidi"/>
          <w:szCs w:val="24"/>
          <w:lang w:val="de-DE" w:eastAsia="ja-JP" w:bidi="ar-SA"/>
        </w:rPr>
      </w:rPrChange>
    </w:rPr>
  </w:style>
  <w:style w:type="paragraph" w:styleId="Index4">
    <w:name w:val="index 4"/>
    <w:basedOn w:val="Standard"/>
    <w:next w:val="Standard"/>
    <w:autoRedefine/>
    <w:uiPriority w:val="99"/>
    <w:unhideWhenUsed/>
    <w:rsid w:val="00D537CA"/>
    <w:pPr>
      <w:ind w:left="800" w:hanging="200"/>
      <w:pPrChange w:id="10" w:author="Peter Bihr" w:date="2017-05-18T10:06:00Z">
        <w:pPr>
          <w:spacing w:after="200"/>
          <w:ind w:left="800" w:hanging="200"/>
        </w:pPr>
      </w:pPrChange>
    </w:pPr>
    <w:rPr>
      <w:rPrChange w:id="10" w:author="Peter Bihr" w:date="2017-05-18T10:06:00Z">
        <w:rPr>
          <w:rFonts w:ascii="Arial" w:eastAsiaTheme="minorEastAsia" w:hAnsi="Arial" w:cstheme="minorBidi"/>
          <w:szCs w:val="24"/>
          <w:lang w:val="de-DE" w:eastAsia="ja-JP" w:bidi="ar-SA"/>
        </w:rPr>
      </w:rPrChange>
    </w:rPr>
  </w:style>
  <w:style w:type="paragraph" w:styleId="Index5">
    <w:name w:val="index 5"/>
    <w:basedOn w:val="Standard"/>
    <w:next w:val="Standard"/>
    <w:autoRedefine/>
    <w:uiPriority w:val="99"/>
    <w:unhideWhenUsed/>
    <w:rsid w:val="00D537CA"/>
    <w:pPr>
      <w:ind w:left="1000" w:hanging="200"/>
      <w:pPrChange w:id="11" w:author="Peter Bihr" w:date="2017-05-18T10:06:00Z">
        <w:pPr>
          <w:spacing w:after="200"/>
          <w:ind w:left="1000" w:hanging="200"/>
        </w:pPr>
      </w:pPrChange>
    </w:pPr>
    <w:rPr>
      <w:rPrChange w:id="11" w:author="Peter Bihr" w:date="2017-05-18T10:06:00Z">
        <w:rPr>
          <w:rFonts w:ascii="Arial" w:eastAsiaTheme="minorEastAsia" w:hAnsi="Arial" w:cstheme="minorBidi"/>
          <w:szCs w:val="24"/>
          <w:lang w:val="de-DE" w:eastAsia="ja-JP" w:bidi="ar-SA"/>
        </w:rPr>
      </w:rPrChange>
    </w:rPr>
  </w:style>
  <w:style w:type="paragraph" w:styleId="Index6">
    <w:name w:val="index 6"/>
    <w:basedOn w:val="Standard"/>
    <w:next w:val="Standard"/>
    <w:autoRedefine/>
    <w:uiPriority w:val="99"/>
    <w:unhideWhenUsed/>
    <w:rsid w:val="00D537CA"/>
    <w:pPr>
      <w:ind w:left="1200" w:hanging="200"/>
      <w:pPrChange w:id="12" w:author="Peter Bihr" w:date="2017-05-18T10:06:00Z">
        <w:pPr>
          <w:spacing w:after="200"/>
          <w:ind w:left="1200" w:hanging="200"/>
        </w:pPr>
      </w:pPrChange>
    </w:pPr>
    <w:rPr>
      <w:rPrChange w:id="12" w:author="Peter Bihr" w:date="2017-05-18T10:06:00Z">
        <w:rPr>
          <w:rFonts w:ascii="Arial" w:eastAsiaTheme="minorEastAsia" w:hAnsi="Arial" w:cstheme="minorBidi"/>
          <w:szCs w:val="24"/>
          <w:lang w:val="de-DE" w:eastAsia="ja-JP" w:bidi="ar-SA"/>
        </w:rPr>
      </w:rPrChange>
    </w:rPr>
  </w:style>
  <w:style w:type="paragraph" w:styleId="Index7">
    <w:name w:val="index 7"/>
    <w:basedOn w:val="Standard"/>
    <w:next w:val="Standard"/>
    <w:autoRedefine/>
    <w:uiPriority w:val="99"/>
    <w:unhideWhenUsed/>
    <w:rsid w:val="00D537CA"/>
    <w:pPr>
      <w:ind w:left="1400" w:hanging="200"/>
      <w:pPrChange w:id="13" w:author="Peter Bihr" w:date="2017-05-18T10:06:00Z">
        <w:pPr>
          <w:spacing w:after="200"/>
          <w:ind w:left="1400" w:hanging="200"/>
        </w:pPr>
      </w:pPrChange>
    </w:pPr>
    <w:rPr>
      <w:rPrChange w:id="13" w:author="Peter Bihr" w:date="2017-05-18T10:06:00Z">
        <w:rPr>
          <w:rFonts w:ascii="Arial" w:eastAsiaTheme="minorEastAsia" w:hAnsi="Arial" w:cstheme="minorBidi"/>
          <w:szCs w:val="24"/>
          <w:lang w:val="de-DE" w:eastAsia="ja-JP" w:bidi="ar-SA"/>
        </w:rPr>
      </w:rPrChange>
    </w:rPr>
  </w:style>
  <w:style w:type="paragraph" w:styleId="Index8">
    <w:name w:val="index 8"/>
    <w:basedOn w:val="Standard"/>
    <w:next w:val="Standard"/>
    <w:autoRedefine/>
    <w:uiPriority w:val="99"/>
    <w:unhideWhenUsed/>
    <w:rsid w:val="00D537CA"/>
    <w:pPr>
      <w:ind w:left="1600" w:hanging="200"/>
      <w:pPrChange w:id="14" w:author="Peter Bihr" w:date="2017-05-18T10:06:00Z">
        <w:pPr>
          <w:spacing w:after="200"/>
          <w:ind w:left="1600" w:hanging="200"/>
        </w:pPr>
      </w:pPrChange>
    </w:pPr>
    <w:rPr>
      <w:rPrChange w:id="14" w:author="Peter Bihr" w:date="2017-05-18T10:06:00Z">
        <w:rPr>
          <w:rFonts w:ascii="Arial" w:eastAsiaTheme="minorEastAsia" w:hAnsi="Arial" w:cstheme="minorBidi"/>
          <w:szCs w:val="24"/>
          <w:lang w:val="de-DE" w:eastAsia="ja-JP" w:bidi="ar-SA"/>
        </w:rPr>
      </w:rPrChange>
    </w:rPr>
  </w:style>
  <w:style w:type="paragraph" w:styleId="Index9">
    <w:name w:val="index 9"/>
    <w:basedOn w:val="Standard"/>
    <w:next w:val="Standard"/>
    <w:autoRedefine/>
    <w:uiPriority w:val="99"/>
    <w:unhideWhenUsed/>
    <w:rsid w:val="00D537CA"/>
    <w:pPr>
      <w:ind w:left="1800" w:hanging="200"/>
      <w:pPrChange w:id="15" w:author="Peter Bihr" w:date="2017-05-18T10:06:00Z">
        <w:pPr>
          <w:spacing w:after="200"/>
          <w:ind w:left="1800" w:hanging="200"/>
        </w:pPr>
      </w:pPrChange>
    </w:pPr>
    <w:rPr>
      <w:rPrChange w:id="15" w:author="Peter Bihr" w:date="2017-05-18T10:06:00Z">
        <w:rPr>
          <w:rFonts w:ascii="Arial" w:eastAsiaTheme="minorEastAsia" w:hAnsi="Arial" w:cstheme="minorBidi"/>
          <w:szCs w:val="24"/>
          <w:lang w:val="de-DE" w:eastAsia="ja-JP" w:bidi="ar-SA"/>
        </w:rPr>
      </w:rPrChange>
    </w:rPr>
  </w:style>
  <w:style w:type="paragraph" w:styleId="Indexberschrift">
    <w:name w:val="index heading"/>
    <w:basedOn w:val="Standard"/>
    <w:next w:val="Index1"/>
    <w:uiPriority w:val="99"/>
    <w:unhideWhenUsed/>
    <w:rsid w:val="00D537CA"/>
    <w:pPr>
      <w:pPrChange w:id="16" w:author="Peter Bihr" w:date="2017-05-18T10:06:00Z">
        <w:pPr>
          <w:spacing w:after="200"/>
        </w:pPr>
      </w:pPrChange>
    </w:pPr>
    <w:rPr>
      <w:rPrChange w:id="16" w:author="Peter Bihr" w:date="2017-05-18T10:06:00Z">
        <w:rPr>
          <w:rFonts w:ascii="Arial" w:eastAsiaTheme="minorEastAsia" w:hAnsi="Arial" w:cstheme="minorBidi"/>
          <w:szCs w:val="24"/>
          <w:lang w:val="de-DE" w:eastAsia="ja-JP" w:bidi="ar-SA"/>
        </w:rPr>
      </w:rPrChange>
    </w:rPr>
  </w:style>
  <w:style w:type="table" w:styleId="Tabellenraster">
    <w:name w:val="Table Grid"/>
    <w:basedOn w:val="NormaleTabelle"/>
    <w:uiPriority w:val="59"/>
    <w:rsid w:val="001D262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52633C"/>
    <w:rPr>
      <w:rFonts w:cs="Times New Roman"/>
      <w:sz w:val="18"/>
      <w:szCs w:val="18"/>
    </w:rPr>
  </w:style>
  <w:style w:type="paragraph" w:styleId="Kommentartext">
    <w:name w:val="annotation text"/>
    <w:basedOn w:val="Standard"/>
    <w:link w:val="KommentartextZeichen"/>
    <w:uiPriority w:val="99"/>
    <w:semiHidden/>
    <w:unhideWhenUsed/>
    <w:rsid w:val="00D537CA"/>
    <w:pPr>
      <w:pPrChange w:id="17" w:author="Peter Bihr" w:date="2017-05-18T10:06:00Z">
        <w:pPr>
          <w:spacing w:after="200"/>
        </w:pPr>
      </w:pPrChange>
    </w:pPr>
    <w:rPr>
      <w:sz w:val="24"/>
      <w:rPrChange w:id="17" w:author="Peter Bihr" w:date="2017-05-18T10:06:00Z">
        <w:rPr>
          <w:rFonts w:ascii="Arial" w:eastAsiaTheme="minorEastAsia" w:hAnsi="Arial" w:cstheme="minorBidi"/>
          <w:sz w:val="24"/>
          <w:szCs w:val="24"/>
          <w:lang w:val="de-DE" w:eastAsia="ja-JP" w:bidi="ar-SA"/>
        </w:rPr>
      </w:rPrChange>
    </w:rPr>
  </w:style>
  <w:style w:type="character" w:customStyle="1" w:styleId="KommentartextZeichen">
    <w:name w:val="Kommentartext Zeichen"/>
    <w:basedOn w:val="Absatzstandardschriftart"/>
    <w:link w:val="Kommentartext"/>
    <w:uiPriority w:val="99"/>
    <w:semiHidden/>
    <w:locked/>
    <w:rsid w:val="0052633C"/>
    <w:rPr>
      <w:rFonts w:ascii="Arial" w:hAnsi="Arial"/>
      <w:sz w:val="24"/>
      <w:szCs w:val="24"/>
    </w:rPr>
  </w:style>
  <w:style w:type="paragraph" w:styleId="Kommentarthema">
    <w:name w:val="annotation subject"/>
    <w:basedOn w:val="Kommentartext"/>
    <w:next w:val="Kommentartext"/>
    <w:link w:val="KommentarthemaZeichen"/>
    <w:uiPriority w:val="99"/>
    <w:semiHidden/>
    <w:unhideWhenUsed/>
    <w:rsid w:val="00D537CA"/>
    <w:pPr>
      <w:pPrChange w:id="18" w:author="Peter Bihr" w:date="2017-05-18T10:06:00Z">
        <w:pPr>
          <w:spacing w:after="200"/>
        </w:pPr>
      </w:pPrChange>
    </w:pPr>
    <w:rPr>
      <w:b/>
      <w:bCs/>
      <w:sz w:val="20"/>
      <w:szCs w:val="20"/>
      <w:rPrChange w:id="18" w:author="Peter Bihr" w:date="2017-05-18T10:06:00Z">
        <w:rPr>
          <w:rFonts w:ascii="Arial" w:eastAsiaTheme="minorEastAsia" w:hAnsi="Arial" w:cstheme="minorBidi"/>
          <w:b/>
          <w:bCs/>
          <w:lang w:val="de-DE" w:eastAsia="ja-JP" w:bidi="ar-SA"/>
        </w:rPr>
      </w:rPrChange>
    </w:rPr>
  </w:style>
  <w:style w:type="character" w:customStyle="1" w:styleId="KommentarthemaZeichen">
    <w:name w:val="Kommentarthema Zeichen"/>
    <w:basedOn w:val="KommentartextZeichen"/>
    <w:link w:val="Kommentarthema"/>
    <w:uiPriority w:val="99"/>
    <w:semiHidden/>
    <w:locked/>
    <w:rsid w:val="0052633C"/>
    <w:rPr>
      <w:rFonts w:ascii="Arial" w:hAnsi="Arial"/>
      <w:b/>
      <w:bCs/>
      <w:sz w:val="24"/>
      <w:szCs w:val="24"/>
    </w:rPr>
  </w:style>
  <w:style w:type="character" w:styleId="GesichteterLink">
    <w:name w:val="FollowedHyperlink"/>
    <w:basedOn w:val="Absatzstandardschriftart"/>
    <w:uiPriority w:val="99"/>
    <w:semiHidden/>
    <w:unhideWhenUsed/>
    <w:rsid w:val="00583561"/>
    <w:rPr>
      <w:rFonts w:cs="Times New Roman"/>
      <w:color w:val="800080" w:themeColor="followedHyperlink"/>
      <w:u w:val="single"/>
    </w:rPr>
  </w:style>
  <w:style w:type="paragraph" w:styleId="Bearbeitung">
    <w:name w:val="Revision"/>
    <w:hidden/>
    <w:uiPriority w:val="99"/>
    <w:semiHidden/>
    <w:rsid w:val="00D537CA"/>
    <w:pPr>
      <w:spacing w:after="0"/>
      <w:pPrChange w:id="19" w:author="Peter Bihr" w:date="2017-05-18T10:06:00Z">
        <w:pPr/>
      </w:pPrChange>
    </w:pPr>
    <w:rPr>
      <w:rFonts w:ascii="Arial" w:hAnsi="Arial"/>
      <w:szCs w:val="24"/>
      <w:rPrChange w:id="19" w:author="Peter Bihr" w:date="2017-05-18T10:06:00Z">
        <w:rPr>
          <w:rFonts w:ascii="Arial" w:eastAsiaTheme="minorEastAsia" w:hAnsi="Arial" w:cstheme="minorBidi"/>
          <w:szCs w:val="24"/>
          <w:lang w:val="de-DE" w:eastAsia="ja-JP" w:bidi="ar-SA"/>
        </w:rPr>
      </w:rPrChange>
    </w:rPr>
  </w:style>
  <w:style w:type="paragraph" w:styleId="Listenabsatz">
    <w:name w:val="List Paragraph"/>
    <w:basedOn w:val="Standard"/>
    <w:uiPriority w:val="34"/>
    <w:qFormat/>
    <w:rsid w:val="0037715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lang w:val="de-D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37CA"/>
    <w:pPr>
      <w:pPrChange w:id="20" w:author="Peter Bihr" w:date="2017-05-18T10:06:00Z">
        <w:pPr>
          <w:spacing w:after="200"/>
        </w:pPr>
      </w:pPrChange>
    </w:pPr>
    <w:rPr>
      <w:rFonts w:ascii="Arial" w:hAnsi="Arial"/>
      <w:szCs w:val="24"/>
      <w:rPrChange w:id="20" w:author="Peter Bihr" w:date="2017-05-18T10:06:00Z">
        <w:rPr>
          <w:rFonts w:ascii="Arial" w:eastAsiaTheme="minorEastAsia" w:hAnsi="Arial" w:cstheme="minorBidi"/>
          <w:szCs w:val="24"/>
          <w:lang w:val="de-DE" w:eastAsia="ja-JP" w:bidi="ar-SA"/>
        </w:rPr>
      </w:rPrChange>
    </w:rPr>
  </w:style>
  <w:style w:type="paragraph" w:styleId="berschrift1">
    <w:name w:val="heading 1"/>
    <w:basedOn w:val="Standard"/>
    <w:next w:val="Standard"/>
    <w:link w:val="berschrift1Zeichen"/>
    <w:autoRedefine/>
    <w:uiPriority w:val="9"/>
    <w:qFormat/>
    <w:rsid w:val="00D537CA"/>
    <w:pPr>
      <w:keepNext/>
      <w:keepLines/>
      <w:spacing w:after="0"/>
      <w:outlineLvl w:val="0"/>
      <w:pPrChange w:id="21" w:author="Peter Bihr" w:date="2017-05-18T10:06:00Z">
        <w:pPr>
          <w:keepNext/>
          <w:keepLines/>
          <w:outlineLvl w:val="0"/>
        </w:pPr>
      </w:pPrChange>
    </w:pPr>
    <w:rPr>
      <w:rFonts w:eastAsiaTheme="majorEastAsia"/>
      <w:b/>
      <w:bCs/>
      <w:sz w:val="22"/>
      <w:szCs w:val="32"/>
      <w:rPrChange w:id="21" w:author="Peter Bihr" w:date="2017-05-18T10:06:00Z">
        <w:rPr>
          <w:rFonts w:ascii="Arial" w:eastAsiaTheme="majorEastAsia" w:hAnsi="Arial" w:cstheme="majorBidi"/>
          <w:b/>
          <w:bCs/>
          <w:sz w:val="22"/>
          <w:szCs w:val="32"/>
          <w:lang w:val="de-DE" w:eastAsia="ja-JP" w:bidi="ar-SA"/>
        </w:rPr>
      </w:rPrChange>
    </w:rPr>
  </w:style>
  <w:style w:type="paragraph" w:styleId="berschrift2">
    <w:name w:val="heading 2"/>
    <w:basedOn w:val="Standard"/>
    <w:next w:val="Standard"/>
    <w:link w:val="berschrift2Zeichen"/>
    <w:autoRedefine/>
    <w:uiPriority w:val="9"/>
    <w:unhideWhenUsed/>
    <w:qFormat/>
    <w:rsid w:val="00D537CA"/>
    <w:pPr>
      <w:keepNext/>
      <w:keepLines/>
      <w:spacing w:before="200" w:after="0"/>
      <w:outlineLvl w:val="1"/>
      <w:pPrChange w:id="22" w:author="Peter Bihr" w:date="2017-05-18T10:06:00Z">
        <w:pPr>
          <w:keepNext/>
          <w:keepLines/>
          <w:spacing w:before="200"/>
          <w:outlineLvl w:val="1"/>
        </w:pPr>
      </w:pPrChange>
    </w:pPr>
    <w:rPr>
      <w:rFonts w:eastAsiaTheme="majorEastAsia"/>
      <w:b/>
      <w:bCs/>
      <w:szCs w:val="26"/>
      <w:rPrChange w:id="22" w:author="Peter Bihr" w:date="2017-05-18T10:06:00Z">
        <w:rPr>
          <w:rFonts w:ascii="Arial" w:eastAsiaTheme="majorEastAsia" w:hAnsi="Arial" w:cstheme="majorBidi"/>
          <w:b/>
          <w:bCs/>
          <w:szCs w:val="26"/>
          <w:lang w:val="de-DE" w:eastAsia="ja-JP" w:bidi="ar-SA"/>
        </w:rPr>
      </w:rPrChange>
    </w:rPr>
  </w:style>
  <w:style w:type="paragraph" w:styleId="berschrift3">
    <w:name w:val="heading 3"/>
    <w:basedOn w:val="Standard"/>
    <w:next w:val="Standard"/>
    <w:link w:val="berschrift3Zeichen"/>
    <w:autoRedefine/>
    <w:uiPriority w:val="9"/>
    <w:unhideWhenUsed/>
    <w:qFormat/>
    <w:rsid w:val="00D537CA"/>
    <w:pPr>
      <w:keepNext/>
      <w:keepLines/>
      <w:spacing w:before="200" w:after="0"/>
      <w:outlineLvl w:val="2"/>
      <w:pPrChange w:id="23" w:author="Peter Bihr" w:date="2017-05-18T10:06:00Z">
        <w:pPr>
          <w:keepNext/>
          <w:keepLines/>
          <w:spacing w:before="200"/>
          <w:outlineLvl w:val="2"/>
        </w:pPr>
      </w:pPrChange>
    </w:pPr>
    <w:rPr>
      <w:rFonts w:eastAsiaTheme="majorEastAsia"/>
      <w:b/>
      <w:bCs/>
      <w:color w:val="4F81BD" w:themeColor="accent1"/>
      <w:rPrChange w:id="23" w:author="Peter Bihr" w:date="2017-05-18T10:06:00Z">
        <w:rPr>
          <w:rFonts w:ascii="Arial" w:eastAsiaTheme="majorEastAsia" w:hAnsi="Arial" w:cstheme="majorBidi"/>
          <w:b/>
          <w:bCs/>
          <w:color w:val="4F81BD" w:themeColor="accent1"/>
          <w:szCs w:val="24"/>
          <w:lang w:val="de-DE" w:eastAsia="ja-JP" w:bidi="ar-SA"/>
        </w:rPr>
      </w:rPrChang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locked/>
    <w:rsid w:val="00651CEC"/>
    <w:rPr>
      <w:rFonts w:ascii="Arial" w:eastAsiaTheme="majorEastAsia" w:hAnsi="Arial"/>
      <w:b/>
      <w:bCs/>
      <w:sz w:val="22"/>
      <w:szCs w:val="32"/>
    </w:rPr>
  </w:style>
  <w:style w:type="character" w:customStyle="1" w:styleId="berschrift2Zeichen">
    <w:name w:val="Überschrift 2 Zeichen"/>
    <w:basedOn w:val="Absatzstandardschriftart"/>
    <w:link w:val="berschrift2"/>
    <w:uiPriority w:val="9"/>
    <w:locked/>
    <w:rsid w:val="00651CEC"/>
    <w:rPr>
      <w:rFonts w:ascii="Arial" w:eastAsiaTheme="majorEastAsia" w:hAnsi="Arial"/>
      <w:b/>
      <w:bCs/>
      <w:szCs w:val="26"/>
    </w:rPr>
  </w:style>
  <w:style w:type="character" w:customStyle="1" w:styleId="berschrift3Zeichen">
    <w:name w:val="Überschrift 3 Zeichen"/>
    <w:basedOn w:val="Absatzstandardschriftart"/>
    <w:link w:val="berschrift3"/>
    <w:uiPriority w:val="9"/>
    <w:locked/>
    <w:rsid w:val="00651CEC"/>
    <w:rPr>
      <w:rFonts w:ascii="Arial" w:eastAsiaTheme="majorEastAsia" w:hAnsi="Arial"/>
      <w:b/>
      <w:bCs/>
      <w:color w:val="4F81BD" w:themeColor="accent1"/>
      <w:szCs w:val="24"/>
    </w:rPr>
  </w:style>
  <w:style w:type="character" w:customStyle="1" w:styleId="Absatz-Standardschriftart">
    <w:name w:val="Absatz-Standardschriftart"/>
    <w:semiHidden/>
    <w:rsid w:val="0001594D"/>
  </w:style>
  <w:style w:type="paragraph" w:customStyle="1" w:styleId="FlietextAlternativ">
    <w:name w:val="Fließtext Alternativ"/>
    <w:basedOn w:val="Standard"/>
    <w:qFormat/>
    <w:rsid w:val="00D537CA"/>
    <w:pPr>
      <w:spacing w:line="260" w:lineRule="exact"/>
      <w:pPrChange w:id="24" w:author="Peter Bihr" w:date="2017-05-18T10:06:00Z">
        <w:pPr>
          <w:spacing w:after="200" w:line="260" w:lineRule="exact"/>
        </w:pPr>
      </w:pPrChange>
    </w:pPr>
    <w:rPr>
      <w:rFonts w:ascii="HDA DIN Office" w:hAnsi="HDA DIN Office"/>
      <w:sz w:val="21"/>
      <w:szCs w:val="20"/>
      <w:rPrChange w:id="24" w:author="Peter Bihr" w:date="2017-05-18T10:06:00Z">
        <w:rPr>
          <w:rFonts w:ascii="HDA DIN Office" w:eastAsia="Calibri" w:hAnsi="HDA DIN Office"/>
          <w:sz w:val="21"/>
          <w:lang w:val="de-DE" w:eastAsia="ja-JP" w:bidi="ar-SA"/>
        </w:rPr>
      </w:rPrChange>
    </w:rPr>
  </w:style>
  <w:style w:type="paragraph" w:styleId="Sprechblasentext">
    <w:name w:val="Balloon Text"/>
    <w:basedOn w:val="Standard"/>
    <w:link w:val="SprechblasentextZeichen"/>
    <w:uiPriority w:val="99"/>
    <w:semiHidden/>
    <w:unhideWhenUsed/>
    <w:rsid w:val="00D537CA"/>
    <w:pPr>
      <w:spacing w:after="0"/>
      <w:pPrChange w:id="25" w:author="Peter Bihr" w:date="2017-05-18T10:06:00Z">
        <w:pPr/>
      </w:pPrChange>
    </w:pPr>
    <w:rPr>
      <w:rFonts w:ascii="Lucida Grande" w:hAnsi="Lucida Grande" w:cs="Lucida Grande"/>
      <w:sz w:val="18"/>
      <w:szCs w:val="18"/>
      <w:rPrChange w:id="25" w:author="Peter Bihr" w:date="2017-05-18T10:06:00Z">
        <w:rPr>
          <w:rFonts w:ascii="Lucida Grande" w:eastAsiaTheme="minorEastAsia" w:hAnsi="Lucida Grande" w:cs="Lucida Grande"/>
          <w:sz w:val="18"/>
          <w:szCs w:val="18"/>
          <w:lang w:val="de-DE" w:eastAsia="ja-JP" w:bidi="ar-SA"/>
        </w:rPr>
      </w:rPrChange>
    </w:rPr>
  </w:style>
  <w:style w:type="character" w:customStyle="1" w:styleId="SprechblasentextZeichen">
    <w:name w:val="Sprechblasentext Zeichen"/>
    <w:basedOn w:val="Absatzstandardschriftart"/>
    <w:link w:val="Sprechblasentext"/>
    <w:uiPriority w:val="99"/>
    <w:semiHidden/>
    <w:locked/>
    <w:rsid w:val="000F31BD"/>
    <w:rPr>
      <w:rFonts w:ascii="Lucida Grande" w:hAnsi="Lucida Grande" w:cs="Lucida Grande"/>
      <w:sz w:val="18"/>
      <w:szCs w:val="18"/>
    </w:rPr>
  </w:style>
  <w:style w:type="paragraph" w:styleId="StandardWeb">
    <w:name w:val="Normal (Web)"/>
    <w:basedOn w:val="Standard"/>
    <w:uiPriority w:val="99"/>
    <w:unhideWhenUsed/>
    <w:rsid w:val="00D537CA"/>
    <w:pPr>
      <w:spacing w:before="100" w:beforeAutospacing="1" w:after="100" w:afterAutospacing="1"/>
      <w:pPrChange w:id="26" w:author="Peter Bihr" w:date="2017-05-18T10:06:00Z">
        <w:pPr>
          <w:spacing w:before="100" w:beforeAutospacing="1" w:after="100" w:afterAutospacing="1"/>
        </w:pPr>
      </w:pPrChange>
    </w:pPr>
    <w:rPr>
      <w:rFonts w:ascii="Times" w:hAnsi="Times"/>
      <w:szCs w:val="20"/>
      <w:lang w:eastAsia="de-DE"/>
      <w:rPrChange w:id="26" w:author="Peter Bihr" w:date="2017-05-18T10:06:00Z">
        <w:rPr>
          <w:rFonts w:ascii="Times" w:eastAsiaTheme="minorEastAsia" w:hAnsi="Times"/>
          <w:lang w:val="de-DE" w:eastAsia="de-DE" w:bidi="ar-SA"/>
        </w:rPr>
      </w:rPrChange>
    </w:rPr>
  </w:style>
  <w:style w:type="character" w:styleId="Link">
    <w:name w:val="Hyperlink"/>
    <w:basedOn w:val="Absatzstandardschriftart"/>
    <w:uiPriority w:val="99"/>
    <w:unhideWhenUsed/>
    <w:rsid w:val="00384D9C"/>
    <w:rPr>
      <w:rFonts w:cs="Times New Roman"/>
      <w:color w:val="0000FF" w:themeColor="hyperlink"/>
      <w:u w:val="single"/>
    </w:rPr>
  </w:style>
  <w:style w:type="paragraph" w:styleId="Index1">
    <w:name w:val="index 1"/>
    <w:basedOn w:val="Standard"/>
    <w:next w:val="Standard"/>
    <w:autoRedefine/>
    <w:uiPriority w:val="99"/>
    <w:unhideWhenUsed/>
    <w:rsid w:val="00D537CA"/>
    <w:pPr>
      <w:ind w:left="200" w:hanging="200"/>
      <w:pPrChange w:id="27" w:author="Peter Bihr" w:date="2017-05-18T10:06:00Z">
        <w:pPr>
          <w:spacing w:after="200"/>
          <w:ind w:left="200" w:hanging="200"/>
        </w:pPr>
      </w:pPrChange>
    </w:pPr>
    <w:rPr>
      <w:rPrChange w:id="27" w:author="Peter Bihr" w:date="2017-05-18T10:06:00Z">
        <w:rPr>
          <w:rFonts w:ascii="Arial" w:eastAsiaTheme="minorEastAsia" w:hAnsi="Arial" w:cstheme="minorBidi"/>
          <w:szCs w:val="24"/>
          <w:lang w:val="de-DE" w:eastAsia="ja-JP" w:bidi="ar-SA"/>
        </w:rPr>
      </w:rPrChange>
    </w:rPr>
  </w:style>
  <w:style w:type="paragraph" w:styleId="Index2">
    <w:name w:val="index 2"/>
    <w:basedOn w:val="Standard"/>
    <w:next w:val="Standard"/>
    <w:autoRedefine/>
    <w:uiPriority w:val="99"/>
    <w:unhideWhenUsed/>
    <w:rsid w:val="00D537CA"/>
    <w:pPr>
      <w:ind w:left="400" w:hanging="200"/>
      <w:pPrChange w:id="28" w:author="Peter Bihr" w:date="2017-05-18T10:06:00Z">
        <w:pPr>
          <w:spacing w:after="200"/>
          <w:ind w:left="400" w:hanging="200"/>
        </w:pPr>
      </w:pPrChange>
    </w:pPr>
    <w:rPr>
      <w:rPrChange w:id="28" w:author="Peter Bihr" w:date="2017-05-18T10:06:00Z">
        <w:rPr>
          <w:rFonts w:ascii="Arial" w:eastAsiaTheme="minorEastAsia" w:hAnsi="Arial" w:cstheme="minorBidi"/>
          <w:szCs w:val="24"/>
          <w:lang w:val="de-DE" w:eastAsia="ja-JP" w:bidi="ar-SA"/>
        </w:rPr>
      </w:rPrChange>
    </w:rPr>
  </w:style>
  <w:style w:type="paragraph" w:styleId="Index3">
    <w:name w:val="index 3"/>
    <w:basedOn w:val="Standard"/>
    <w:next w:val="Standard"/>
    <w:autoRedefine/>
    <w:uiPriority w:val="99"/>
    <w:unhideWhenUsed/>
    <w:rsid w:val="00D537CA"/>
    <w:pPr>
      <w:ind w:left="600" w:hanging="200"/>
      <w:pPrChange w:id="29" w:author="Peter Bihr" w:date="2017-05-18T10:06:00Z">
        <w:pPr>
          <w:spacing w:after="200"/>
          <w:ind w:left="600" w:hanging="200"/>
        </w:pPr>
      </w:pPrChange>
    </w:pPr>
    <w:rPr>
      <w:rPrChange w:id="29" w:author="Peter Bihr" w:date="2017-05-18T10:06:00Z">
        <w:rPr>
          <w:rFonts w:ascii="Arial" w:eastAsiaTheme="minorEastAsia" w:hAnsi="Arial" w:cstheme="minorBidi"/>
          <w:szCs w:val="24"/>
          <w:lang w:val="de-DE" w:eastAsia="ja-JP" w:bidi="ar-SA"/>
        </w:rPr>
      </w:rPrChange>
    </w:rPr>
  </w:style>
  <w:style w:type="paragraph" w:styleId="Index4">
    <w:name w:val="index 4"/>
    <w:basedOn w:val="Standard"/>
    <w:next w:val="Standard"/>
    <w:autoRedefine/>
    <w:uiPriority w:val="99"/>
    <w:unhideWhenUsed/>
    <w:rsid w:val="00D537CA"/>
    <w:pPr>
      <w:ind w:left="800" w:hanging="200"/>
      <w:pPrChange w:id="30" w:author="Peter Bihr" w:date="2017-05-18T10:06:00Z">
        <w:pPr>
          <w:spacing w:after="200"/>
          <w:ind w:left="800" w:hanging="200"/>
        </w:pPr>
      </w:pPrChange>
    </w:pPr>
    <w:rPr>
      <w:rPrChange w:id="30" w:author="Peter Bihr" w:date="2017-05-18T10:06:00Z">
        <w:rPr>
          <w:rFonts w:ascii="Arial" w:eastAsiaTheme="minorEastAsia" w:hAnsi="Arial" w:cstheme="minorBidi"/>
          <w:szCs w:val="24"/>
          <w:lang w:val="de-DE" w:eastAsia="ja-JP" w:bidi="ar-SA"/>
        </w:rPr>
      </w:rPrChange>
    </w:rPr>
  </w:style>
  <w:style w:type="paragraph" w:styleId="Index5">
    <w:name w:val="index 5"/>
    <w:basedOn w:val="Standard"/>
    <w:next w:val="Standard"/>
    <w:autoRedefine/>
    <w:uiPriority w:val="99"/>
    <w:unhideWhenUsed/>
    <w:rsid w:val="00D537CA"/>
    <w:pPr>
      <w:ind w:left="1000" w:hanging="200"/>
      <w:pPrChange w:id="31" w:author="Peter Bihr" w:date="2017-05-18T10:06:00Z">
        <w:pPr>
          <w:spacing w:after="200"/>
          <w:ind w:left="1000" w:hanging="200"/>
        </w:pPr>
      </w:pPrChange>
    </w:pPr>
    <w:rPr>
      <w:rPrChange w:id="31" w:author="Peter Bihr" w:date="2017-05-18T10:06:00Z">
        <w:rPr>
          <w:rFonts w:ascii="Arial" w:eastAsiaTheme="minorEastAsia" w:hAnsi="Arial" w:cstheme="minorBidi"/>
          <w:szCs w:val="24"/>
          <w:lang w:val="de-DE" w:eastAsia="ja-JP" w:bidi="ar-SA"/>
        </w:rPr>
      </w:rPrChange>
    </w:rPr>
  </w:style>
  <w:style w:type="paragraph" w:styleId="Index6">
    <w:name w:val="index 6"/>
    <w:basedOn w:val="Standard"/>
    <w:next w:val="Standard"/>
    <w:autoRedefine/>
    <w:uiPriority w:val="99"/>
    <w:unhideWhenUsed/>
    <w:rsid w:val="00D537CA"/>
    <w:pPr>
      <w:ind w:left="1200" w:hanging="200"/>
      <w:pPrChange w:id="32" w:author="Peter Bihr" w:date="2017-05-18T10:06:00Z">
        <w:pPr>
          <w:spacing w:after="200"/>
          <w:ind w:left="1200" w:hanging="200"/>
        </w:pPr>
      </w:pPrChange>
    </w:pPr>
    <w:rPr>
      <w:rPrChange w:id="32" w:author="Peter Bihr" w:date="2017-05-18T10:06:00Z">
        <w:rPr>
          <w:rFonts w:ascii="Arial" w:eastAsiaTheme="minorEastAsia" w:hAnsi="Arial" w:cstheme="minorBidi"/>
          <w:szCs w:val="24"/>
          <w:lang w:val="de-DE" w:eastAsia="ja-JP" w:bidi="ar-SA"/>
        </w:rPr>
      </w:rPrChange>
    </w:rPr>
  </w:style>
  <w:style w:type="paragraph" w:styleId="Index7">
    <w:name w:val="index 7"/>
    <w:basedOn w:val="Standard"/>
    <w:next w:val="Standard"/>
    <w:autoRedefine/>
    <w:uiPriority w:val="99"/>
    <w:unhideWhenUsed/>
    <w:rsid w:val="00D537CA"/>
    <w:pPr>
      <w:ind w:left="1400" w:hanging="200"/>
      <w:pPrChange w:id="33" w:author="Peter Bihr" w:date="2017-05-18T10:06:00Z">
        <w:pPr>
          <w:spacing w:after="200"/>
          <w:ind w:left="1400" w:hanging="200"/>
        </w:pPr>
      </w:pPrChange>
    </w:pPr>
    <w:rPr>
      <w:rPrChange w:id="33" w:author="Peter Bihr" w:date="2017-05-18T10:06:00Z">
        <w:rPr>
          <w:rFonts w:ascii="Arial" w:eastAsiaTheme="minorEastAsia" w:hAnsi="Arial" w:cstheme="minorBidi"/>
          <w:szCs w:val="24"/>
          <w:lang w:val="de-DE" w:eastAsia="ja-JP" w:bidi="ar-SA"/>
        </w:rPr>
      </w:rPrChange>
    </w:rPr>
  </w:style>
  <w:style w:type="paragraph" w:styleId="Index8">
    <w:name w:val="index 8"/>
    <w:basedOn w:val="Standard"/>
    <w:next w:val="Standard"/>
    <w:autoRedefine/>
    <w:uiPriority w:val="99"/>
    <w:unhideWhenUsed/>
    <w:rsid w:val="00D537CA"/>
    <w:pPr>
      <w:ind w:left="1600" w:hanging="200"/>
      <w:pPrChange w:id="34" w:author="Peter Bihr" w:date="2017-05-18T10:06:00Z">
        <w:pPr>
          <w:spacing w:after="200"/>
          <w:ind w:left="1600" w:hanging="200"/>
        </w:pPr>
      </w:pPrChange>
    </w:pPr>
    <w:rPr>
      <w:rPrChange w:id="34" w:author="Peter Bihr" w:date="2017-05-18T10:06:00Z">
        <w:rPr>
          <w:rFonts w:ascii="Arial" w:eastAsiaTheme="minorEastAsia" w:hAnsi="Arial" w:cstheme="minorBidi"/>
          <w:szCs w:val="24"/>
          <w:lang w:val="de-DE" w:eastAsia="ja-JP" w:bidi="ar-SA"/>
        </w:rPr>
      </w:rPrChange>
    </w:rPr>
  </w:style>
  <w:style w:type="paragraph" w:styleId="Index9">
    <w:name w:val="index 9"/>
    <w:basedOn w:val="Standard"/>
    <w:next w:val="Standard"/>
    <w:autoRedefine/>
    <w:uiPriority w:val="99"/>
    <w:unhideWhenUsed/>
    <w:rsid w:val="00D537CA"/>
    <w:pPr>
      <w:ind w:left="1800" w:hanging="200"/>
      <w:pPrChange w:id="35" w:author="Peter Bihr" w:date="2017-05-18T10:06:00Z">
        <w:pPr>
          <w:spacing w:after="200"/>
          <w:ind w:left="1800" w:hanging="200"/>
        </w:pPr>
      </w:pPrChange>
    </w:pPr>
    <w:rPr>
      <w:rPrChange w:id="35" w:author="Peter Bihr" w:date="2017-05-18T10:06:00Z">
        <w:rPr>
          <w:rFonts w:ascii="Arial" w:eastAsiaTheme="minorEastAsia" w:hAnsi="Arial" w:cstheme="minorBidi"/>
          <w:szCs w:val="24"/>
          <w:lang w:val="de-DE" w:eastAsia="ja-JP" w:bidi="ar-SA"/>
        </w:rPr>
      </w:rPrChange>
    </w:rPr>
  </w:style>
  <w:style w:type="paragraph" w:styleId="Indexberschrift">
    <w:name w:val="index heading"/>
    <w:basedOn w:val="Standard"/>
    <w:next w:val="Index1"/>
    <w:uiPriority w:val="99"/>
    <w:unhideWhenUsed/>
    <w:rsid w:val="00D537CA"/>
    <w:pPr>
      <w:pPrChange w:id="36" w:author="Peter Bihr" w:date="2017-05-18T10:06:00Z">
        <w:pPr>
          <w:spacing w:after="200"/>
        </w:pPr>
      </w:pPrChange>
    </w:pPr>
    <w:rPr>
      <w:rPrChange w:id="36" w:author="Peter Bihr" w:date="2017-05-18T10:06:00Z">
        <w:rPr>
          <w:rFonts w:ascii="Arial" w:eastAsiaTheme="minorEastAsia" w:hAnsi="Arial" w:cstheme="minorBidi"/>
          <w:szCs w:val="24"/>
          <w:lang w:val="de-DE" w:eastAsia="ja-JP" w:bidi="ar-SA"/>
        </w:rPr>
      </w:rPrChange>
    </w:rPr>
  </w:style>
  <w:style w:type="table" w:styleId="Tabellenraster">
    <w:name w:val="Table Grid"/>
    <w:basedOn w:val="NormaleTabelle"/>
    <w:uiPriority w:val="59"/>
    <w:rsid w:val="001D262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52633C"/>
    <w:rPr>
      <w:rFonts w:cs="Times New Roman"/>
      <w:sz w:val="18"/>
      <w:szCs w:val="18"/>
    </w:rPr>
  </w:style>
  <w:style w:type="paragraph" w:styleId="Kommentartext">
    <w:name w:val="annotation text"/>
    <w:basedOn w:val="Standard"/>
    <w:link w:val="KommentartextZeichen"/>
    <w:uiPriority w:val="99"/>
    <w:semiHidden/>
    <w:unhideWhenUsed/>
    <w:rsid w:val="00D537CA"/>
    <w:pPr>
      <w:pPrChange w:id="37" w:author="Peter Bihr" w:date="2017-05-18T10:06:00Z">
        <w:pPr>
          <w:spacing w:after="200"/>
        </w:pPr>
      </w:pPrChange>
    </w:pPr>
    <w:rPr>
      <w:sz w:val="24"/>
      <w:rPrChange w:id="37" w:author="Peter Bihr" w:date="2017-05-18T10:06:00Z">
        <w:rPr>
          <w:rFonts w:ascii="Arial" w:eastAsiaTheme="minorEastAsia" w:hAnsi="Arial" w:cstheme="minorBidi"/>
          <w:sz w:val="24"/>
          <w:szCs w:val="24"/>
          <w:lang w:val="de-DE" w:eastAsia="ja-JP" w:bidi="ar-SA"/>
        </w:rPr>
      </w:rPrChange>
    </w:rPr>
  </w:style>
  <w:style w:type="character" w:customStyle="1" w:styleId="KommentartextZeichen">
    <w:name w:val="Kommentartext Zeichen"/>
    <w:basedOn w:val="Absatzstandardschriftart"/>
    <w:link w:val="Kommentartext"/>
    <w:uiPriority w:val="99"/>
    <w:semiHidden/>
    <w:locked/>
    <w:rsid w:val="0052633C"/>
    <w:rPr>
      <w:rFonts w:ascii="Arial" w:hAnsi="Arial"/>
      <w:sz w:val="24"/>
      <w:szCs w:val="24"/>
    </w:rPr>
  </w:style>
  <w:style w:type="paragraph" w:styleId="Kommentarthema">
    <w:name w:val="annotation subject"/>
    <w:basedOn w:val="Kommentartext"/>
    <w:next w:val="Kommentartext"/>
    <w:link w:val="KommentarthemaZeichen"/>
    <w:uiPriority w:val="99"/>
    <w:semiHidden/>
    <w:unhideWhenUsed/>
    <w:rsid w:val="00D537CA"/>
    <w:pPr>
      <w:pPrChange w:id="38" w:author="Peter Bihr" w:date="2017-05-18T10:06:00Z">
        <w:pPr>
          <w:spacing w:after="200"/>
        </w:pPr>
      </w:pPrChange>
    </w:pPr>
    <w:rPr>
      <w:b/>
      <w:bCs/>
      <w:sz w:val="20"/>
      <w:szCs w:val="20"/>
      <w:rPrChange w:id="38" w:author="Peter Bihr" w:date="2017-05-18T10:06:00Z">
        <w:rPr>
          <w:rFonts w:ascii="Arial" w:eastAsiaTheme="minorEastAsia" w:hAnsi="Arial" w:cstheme="minorBidi"/>
          <w:b/>
          <w:bCs/>
          <w:lang w:val="de-DE" w:eastAsia="ja-JP" w:bidi="ar-SA"/>
        </w:rPr>
      </w:rPrChange>
    </w:rPr>
  </w:style>
  <w:style w:type="character" w:customStyle="1" w:styleId="KommentarthemaZeichen">
    <w:name w:val="Kommentarthema Zeichen"/>
    <w:basedOn w:val="KommentartextZeichen"/>
    <w:link w:val="Kommentarthema"/>
    <w:uiPriority w:val="99"/>
    <w:semiHidden/>
    <w:locked/>
    <w:rsid w:val="0052633C"/>
    <w:rPr>
      <w:rFonts w:ascii="Arial" w:hAnsi="Arial"/>
      <w:b/>
      <w:bCs/>
      <w:sz w:val="24"/>
      <w:szCs w:val="24"/>
    </w:rPr>
  </w:style>
  <w:style w:type="character" w:styleId="GesichteterLink">
    <w:name w:val="FollowedHyperlink"/>
    <w:basedOn w:val="Absatzstandardschriftart"/>
    <w:uiPriority w:val="99"/>
    <w:semiHidden/>
    <w:unhideWhenUsed/>
    <w:rsid w:val="00583561"/>
    <w:rPr>
      <w:rFonts w:cs="Times New Roman"/>
      <w:color w:val="800080" w:themeColor="followedHyperlink"/>
      <w:u w:val="single"/>
    </w:rPr>
  </w:style>
  <w:style w:type="paragraph" w:styleId="Bearbeitung">
    <w:name w:val="Revision"/>
    <w:hidden/>
    <w:uiPriority w:val="99"/>
    <w:semiHidden/>
    <w:rsid w:val="00D537CA"/>
    <w:pPr>
      <w:spacing w:after="0"/>
      <w:pPrChange w:id="39" w:author="Peter Bihr" w:date="2017-05-18T10:06:00Z">
        <w:pPr/>
      </w:pPrChange>
    </w:pPr>
    <w:rPr>
      <w:rFonts w:ascii="Arial" w:hAnsi="Arial"/>
      <w:szCs w:val="24"/>
      <w:rPrChange w:id="39" w:author="Peter Bihr" w:date="2017-05-18T10:06:00Z">
        <w:rPr>
          <w:rFonts w:ascii="Arial" w:eastAsiaTheme="minorEastAsia" w:hAnsi="Arial" w:cstheme="minorBidi"/>
          <w:szCs w:val="24"/>
          <w:lang w:val="de-DE" w:eastAsia="ja-JP" w:bidi="ar-SA"/>
        </w:rPr>
      </w:rPrChange>
    </w:rPr>
  </w:style>
  <w:style w:type="paragraph" w:styleId="Listenabsatz">
    <w:name w:val="List Paragraph"/>
    <w:basedOn w:val="Standard"/>
    <w:uiPriority w:val="34"/>
    <w:qFormat/>
    <w:rsid w:val="00377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8755">
      <w:bodyDiv w:val="1"/>
      <w:marLeft w:val="0"/>
      <w:marRight w:val="0"/>
      <w:marTop w:val="0"/>
      <w:marBottom w:val="0"/>
      <w:divBdr>
        <w:top w:val="none" w:sz="0" w:space="0" w:color="auto"/>
        <w:left w:val="none" w:sz="0" w:space="0" w:color="auto"/>
        <w:bottom w:val="none" w:sz="0" w:space="0" w:color="auto"/>
        <w:right w:val="none" w:sz="0" w:space="0" w:color="auto"/>
      </w:divBdr>
      <w:divsChild>
        <w:div w:id="2107649447">
          <w:marLeft w:val="0"/>
          <w:marRight w:val="0"/>
          <w:marTop w:val="0"/>
          <w:marBottom w:val="0"/>
          <w:divBdr>
            <w:top w:val="none" w:sz="0" w:space="0" w:color="auto"/>
            <w:left w:val="none" w:sz="0" w:space="0" w:color="auto"/>
            <w:bottom w:val="none" w:sz="0" w:space="0" w:color="auto"/>
            <w:right w:val="none" w:sz="0" w:space="0" w:color="auto"/>
          </w:divBdr>
          <w:divsChild>
            <w:div w:id="2099323823">
              <w:marLeft w:val="0"/>
              <w:marRight w:val="0"/>
              <w:marTop w:val="0"/>
              <w:marBottom w:val="0"/>
              <w:divBdr>
                <w:top w:val="none" w:sz="0" w:space="0" w:color="auto"/>
                <w:left w:val="none" w:sz="0" w:space="0" w:color="auto"/>
                <w:bottom w:val="none" w:sz="0" w:space="0" w:color="auto"/>
                <w:right w:val="none" w:sz="0" w:space="0" w:color="auto"/>
              </w:divBdr>
              <w:divsChild>
                <w:div w:id="6438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07083">
      <w:bodyDiv w:val="1"/>
      <w:marLeft w:val="0"/>
      <w:marRight w:val="0"/>
      <w:marTop w:val="0"/>
      <w:marBottom w:val="0"/>
      <w:divBdr>
        <w:top w:val="none" w:sz="0" w:space="0" w:color="auto"/>
        <w:left w:val="none" w:sz="0" w:space="0" w:color="auto"/>
        <w:bottom w:val="none" w:sz="0" w:space="0" w:color="auto"/>
        <w:right w:val="none" w:sz="0" w:space="0" w:color="auto"/>
      </w:divBdr>
      <w:divsChild>
        <w:div w:id="1035932461">
          <w:marLeft w:val="0"/>
          <w:marRight w:val="0"/>
          <w:marTop w:val="0"/>
          <w:marBottom w:val="0"/>
          <w:divBdr>
            <w:top w:val="none" w:sz="0" w:space="0" w:color="auto"/>
            <w:left w:val="none" w:sz="0" w:space="0" w:color="auto"/>
            <w:bottom w:val="none" w:sz="0" w:space="0" w:color="auto"/>
            <w:right w:val="none" w:sz="0" w:space="0" w:color="auto"/>
          </w:divBdr>
          <w:divsChild>
            <w:div w:id="1966691002">
              <w:marLeft w:val="0"/>
              <w:marRight w:val="0"/>
              <w:marTop w:val="0"/>
              <w:marBottom w:val="0"/>
              <w:divBdr>
                <w:top w:val="none" w:sz="0" w:space="0" w:color="auto"/>
                <w:left w:val="none" w:sz="0" w:space="0" w:color="auto"/>
                <w:bottom w:val="none" w:sz="0" w:space="0" w:color="auto"/>
                <w:right w:val="none" w:sz="0" w:space="0" w:color="auto"/>
              </w:divBdr>
              <w:divsChild>
                <w:div w:id="1937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133815">
      <w:bodyDiv w:val="1"/>
      <w:marLeft w:val="0"/>
      <w:marRight w:val="0"/>
      <w:marTop w:val="0"/>
      <w:marBottom w:val="0"/>
      <w:divBdr>
        <w:top w:val="none" w:sz="0" w:space="0" w:color="auto"/>
        <w:left w:val="none" w:sz="0" w:space="0" w:color="auto"/>
        <w:bottom w:val="none" w:sz="0" w:space="0" w:color="auto"/>
        <w:right w:val="none" w:sz="0" w:space="0" w:color="auto"/>
      </w:divBdr>
      <w:divsChild>
        <w:div w:id="873349839">
          <w:marLeft w:val="0"/>
          <w:marRight w:val="0"/>
          <w:marTop w:val="0"/>
          <w:marBottom w:val="0"/>
          <w:divBdr>
            <w:top w:val="none" w:sz="0" w:space="0" w:color="auto"/>
            <w:left w:val="none" w:sz="0" w:space="0" w:color="auto"/>
            <w:bottom w:val="none" w:sz="0" w:space="0" w:color="auto"/>
            <w:right w:val="none" w:sz="0" w:space="0" w:color="auto"/>
          </w:divBdr>
          <w:divsChild>
            <w:div w:id="1500342918">
              <w:marLeft w:val="0"/>
              <w:marRight w:val="0"/>
              <w:marTop w:val="0"/>
              <w:marBottom w:val="0"/>
              <w:divBdr>
                <w:top w:val="none" w:sz="0" w:space="0" w:color="auto"/>
                <w:left w:val="none" w:sz="0" w:space="0" w:color="auto"/>
                <w:bottom w:val="none" w:sz="0" w:space="0" w:color="auto"/>
                <w:right w:val="none" w:sz="0" w:space="0" w:color="auto"/>
              </w:divBdr>
              <w:divsChild>
                <w:div w:id="4418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00065">
      <w:bodyDiv w:val="1"/>
      <w:marLeft w:val="0"/>
      <w:marRight w:val="0"/>
      <w:marTop w:val="0"/>
      <w:marBottom w:val="0"/>
      <w:divBdr>
        <w:top w:val="none" w:sz="0" w:space="0" w:color="auto"/>
        <w:left w:val="none" w:sz="0" w:space="0" w:color="auto"/>
        <w:bottom w:val="none" w:sz="0" w:space="0" w:color="auto"/>
        <w:right w:val="none" w:sz="0" w:space="0" w:color="auto"/>
      </w:divBdr>
      <w:divsChild>
        <w:div w:id="780799442">
          <w:marLeft w:val="0"/>
          <w:marRight w:val="0"/>
          <w:marTop w:val="0"/>
          <w:marBottom w:val="0"/>
          <w:divBdr>
            <w:top w:val="none" w:sz="0" w:space="0" w:color="auto"/>
            <w:left w:val="none" w:sz="0" w:space="0" w:color="auto"/>
            <w:bottom w:val="none" w:sz="0" w:space="0" w:color="auto"/>
            <w:right w:val="none" w:sz="0" w:space="0" w:color="auto"/>
          </w:divBdr>
          <w:divsChild>
            <w:div w:id="856969246">
              <w:marLeft w:val="0"/>
              <w:marRight w:val="0"/>
              <w:marTop w:val="0"/>
              <w:marBottom w:val="0"/>
              <w:divBdr>
                <w:top w:val="none" w:sz="0" w:space="0" w:color="auto"/>
                <w:left w:val="none" w:sz="0" w:space="0" w:color="auto"/>
                <w:bottom w:val="none" w:sz="0" w:space="0" w:color="auto"/>
                <w:right w:val="none" w:sz="0" w:space="0" w:color="auto"/>
              </w:divBdr>
              <w:divsChild>
                <w:div w:id="11219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56859">
      <w:bodyDiv w:val="1"/>
      <w:marLeft w:val="0"/>
      <w:marRight w:val="0"/>
      <w:marTop w:val="0"/>
      <w:marBottom w:val="0"/>
      <w:divBdr>
        <w:top w:val="none" w:sz="0" w:space="0" w:color="auto"/>
        <w:left w:val="none" w:sz="0" w:space="0" w:color="auto"/>
        <w:bottom w:val="none" w:sz="0" w:space="0" w:color="auto"/>
        <w:right w:val="none" w:sz="0" w:space="0" w:color="auto"/>
      </w:divBdr>
      <w:divsChild>
        <w:div w:id="1692414614">
          <w:marLeft w:val="0"/>
          <w:marRight w:val="0"/>
          <w:marTop w:val="0"/>
          <w:marBottom w:val="0"/>
          <w:divBdr>
            <w:top w:val="none" w:sz="0" w:space="0" w:color="auto"/>
            <w:left w:val="none" w:sz="0" w:space="0" w:color="auto"/>
            <w:bottom w:val="none" w:sz="0" w:space="0" w:color="auto"/>
            <w:right w:val="none" w:sz="0" w:space="0" w:color="auto"/>
          </w:divBdr>
          <w:divsChild>
            <w:div w:id="100730076">
              <w:marLeft w:val="0"/>
              <w:marRight w:val="0"/>
              <w:marTop w:val="0"/>
              <w:marBottom w:val="0"/>
              <w:divBdr>
                <w:top w:val="none" w:sz="0" w:space="0" w:color="auto"/>
                <w:left w:val="none" w:sz="0" w:space="0" w:color="auto"/>
                <w:bottom w:val="none" w:sz="0" w:space="0" w:color="auto"/>
                <w:right w:val="none" w:sz="0" w:space="0" w:color="auto"/>
              </w:divBdr>
              <w:divsChild>
                <w:div w:id="17133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29067">
      <w:bodyDiv w:val="1"/>
      <w:marLeft w:val="0"/>
      <w:marRight w:val="0"/>
      <w:marTop w:val="0"/>
      <w:marBottom w:val="0"/>
      <w:divBdr>
        <w:top w:val="none" w:sz="0" w:space="0" w:color="auto"/>
        <w:left w:val="none" w:sz="0" w:space="0" w:color="auto"/>
        <w:bottom w:val="none" w:sz="0" w:space="0" w:color="auto"/>
        <w:right w:val="none" w:sz="0" w:space="0" w:color="auto"/>
      </w:divBdr>
      <w:divsChild>
        <w:div w:id="880291684">
          <w:marLeft w:val="0"/>
          <w:marRight w:val="0"/>
          <w:marTop w:val="0"/>
          <w:marBottom w:val="0"/>
          <w:divBdr>
            <w:top w:val="none" w:sz="0" w:space="0" w:color="auto"/>
            <w:left w:val="none" w:sz="0" w:space="0" w:color="auto"/>
            <w:bottom w:val="none" w:sz="0" w:space="0" w:color="auto"/>
            <w:right w:val="none" w:sz="0" w:space="0" w:color="auto"/>
          </w:divBdr>
          <w:divsChild>
            <w:div w:id="1234463139">
              <w:marLeft w:val="0"/>
              <w:marRight w:val="0"/>
              <w:marTop w:val="0"/>
              <w:marBottom w:val="0"/>
              <w:divBdr>
                <w:top w:val="none" w:sz="0" w:space="0" w:color="auto"/>
                <w:left w:val="none" w:sz="0" w:space="0" w:color="auto"/>
                <w:bottom w:val="none" w:sz="0" w:space="0" w:color="auto"/>
                <w:right w:val="none" w:sz="0" w:space="0" w:color="auto"/>
              </w:divBdr>
              <w:divsChild>
                <w:div w:id="18172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99741">
      <w:bodyDiv w:val="1"/>
      <w:marLeft w:val="0"/>
      <w:marRight w:val="0"/>
      <w:marTop w:val="0"/>
      <w:marBottom w:val="0"/>
      <w:divBdr>
        <w:top w:val="none" w:sz="0" w:space="0" w:color="auto"/>
        <w:left w:val="none" w:sz="0" w:space="0" w:color="auto"/>
        <w:bottom w:val="none" w:sz="0" w:space="0" w:color="auto"/>
        <w:right w:val="none" w:sz="0" w:space="0" w:color="auto"/>
      </w:divBdr>
    </w:div>
    <w:div w:id="1201864800">
      <w:marLeft w:val="0"/>
      <w:marRight w:val="0"/>
      <w:marTop w:val="0"/>
      <w:marBottom w:val="0"/>
      <w:divBdr>
        <w:top w:val="none" w:sz="0" w:space="0" w:color="auto"/>
        <w:left w:val="none" w:sz="0" w:space="0" w:color="auto"/>
        <w:bottom w:val="none" w:sz="0" w:space="0" w:color="auto"/>
        <w:right w:val="none" w:sz="0" w:space="0" w:color="auto"/>
      </w:divBdr>
      <w:divsChild>
        <w:div w:id="1201864844">
          <w:marLeft w:val="0"/>
          <w:marRight w:val="0"/>
          <w:marTop w:val="0"/>
          <w:marBottom w:val="0"/>
          <w:divBdr>
            <w:top w:val="none" w:sz="0" w:space="0" w:color="auto"/>
            <w:left w:val="none" w:sz="0" w:space="0" w:color="auto"/>
            <w:bottom w:val="none" w:sz="0" w:space="0" w:color="auto"/>
            <w:right w:val="none" w:sz="0" w:space="0" w:color="auto"/>
          </w:divBdr>
          <w:divsChild>
            <w:div w:id="1201864842">
              <w:marLeft w:val="0"/>
              <w:marRight w:val="0"/>
              <w:marTop w:val="0"/>
              <w:marBottom w:val="0"/>
              <w:divBdr>
                <w:top w:val="none" w:sz="0" w:space="0" w:color="auto"/>
                <w:left w:val="none" w:sz="0" w:space="0" w:color="auto"/>
                <w:bottom w:val="none" w:sz="0" w:space="0" w:color="auto"/>
                <w:right w:val="none" w:sz="0" w:space="0" w:color="auto"/>
              </w:divBdr>
              <w:divsChild>
                <w:div w:id="12018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4807">
      <w:marLeft w:val="0"/>
      <w:marRight w:val="0"/>
      <w:marTop w:val="0"/>
      <w:marBottom w:val="0"/>
      <w:divBdr>
        <w:top w:val="none" w:sz="0" w:space="0" w:color="auto"/>
        <w:left w:val="none" w:sz="0" w:space="0" w:color="auto"/>
        <w:bottom w:val="none" w:sz="0" w:space="0" w:color="auto"/>
        <w:right w:val="none" w:sz="0" w:space="0" w:color="auto"/>
      </w:divBdr>
      <w:divsChild>
        <w:div w:id="1201864823">
          <w:marLeft w:val="0"/>
          <w:marRight w:val="0"/>
          <w:marTop w:val="0"/>
          <w:marBottom w:val="0"/>
          <w:divBdr>
            <w:top w:val="none" w:sz="0" w:space="0" w:color="auto"/>
            <w:left w:val="none" w:sz="0" w:space="0" w:color="auto"/>
            <w:bottom w:val="none" w:sz="0" w:space="0" w:color="auto"/>
            <w:right w:val="none" w:sz="0" w:space="0" w:color="auto"/>
          </w:divBdr>
          <w:divsChild>
            <w:div w:id="1201864840">
              <w:marLeft w:val="0"/>
              <w:marRight w:val="0"/>
              <w:marTop w:val="0"/>
              <w:marBottom w:val="0"/>
              <w:divBdr>
                <w:top w:val="none" w:sz="0" w:space="0" w:color="auto"/>
                <w:left w:val="none" w:sz="0" w:space="0" w:color="auto"/>
                <w:bottom w:val="none" w:sz="0" w:space="0" w:color="auto"/>
                <w:right w:val="none" w:sz="0" w:space="0" w:color="auto"/>
              </w:divBdr>
              <w:divsChild>
                <w:div w:id="12018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4811">
      <w:marLeft w:val="0"/>
      <w:marRight w:val="0"/>
      <w:marTop w:val="0"/>
      <w:marBottom w:val="0"/>
      <w:divBdr>
        <w:top w:val="none" w:sz="0" w:space="0" w:color="auto"/>
        <w:left w:val="none" w:sz="0" w:space="0" w:color="auto"/>
        <w:bottom w:val="none" w:sz="0" w:space="0" w:color="auto"/>
        <w:right w:val="none" w:sz="0" w:space="0" w:color="auto"/>
      </w:divBdr>
      <w:divsChild>
        <w:div w:id="1201864819">
          <w:marLeft w:val="0"/>
          <w:marRight w:val="0"/>
          <w:marTop w:val="0"/>
          <w:marBottom w:val="0"/>
          <w:divBdr>
            <w:top w:val="none" w:sz="0" w:space="0" w:color="auto"/>
            <w:left w:val="none" w:sz="0" w:space="0" w:color="auto"/>
            <w:bottom w:val="none" w:sz="0" w:space="0" w:color="auto"/>
            <w:right w:val="none" w:sz="0" w:space="0" w:color="auto"/>
          </w:divBdr>
          <w:divsChild>
            <w:div w:id="1201864832">
              <w:marLeft w:val="0"/>
              <w:marRight w:val="0"/>
              <w:marTop w:val="0"/>
              <w:marBottom w:val="0"/>
              <w:divBdr>
                <w:top w:val="none" w:sz="0" w:space="0" w:color="auto"/>
                <w:left w:val="none" w:sz="0" w:space="0" w:color="auto"/>
                <w:bottom w:val="none" w:sz="0" w:space="0" w:color="auto"/>
                <w:right w:val="none" w:sz="0" w:space="0" w:color="auto"/>
              </w:divBdr>
              <w:divsChild>
                <w:div w:id="12018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4813">
      <w:marLeft w:val="0"/>
      <w:marRight w:val="0"/>
      <w:marTop w:val="0"/>
      <w:marBottom w:val="0"/>
      <w:divBdr>
        <w:top w:val="none" w:sz="0" w:space="0" w:color="auto"/>
        <w:left w:val="none" w:sz="0" w:space="0" w:color="auto"/>
        <w:bottom w:val="none" w:sz="0" w:space="0" w:color="auto"/>
        <w:right w:val="none" w:sz="0" w:space="0" w:color="auto"/>
      </w:divBdr>
      <w:divsChild>
        <w:div w:id="1201864815">
          <w:marLeft w:val="0"/>
          <w:marRight w:val="0"/>
          <w:marTop w:val="0"/>
          <w:marBottom w:val="0"/>
          <w:divBdr>
            <w:top w:val="none" w:sz="0" w:space="0" w:color="auto"/>
            <w:left w:val="none" w:sz="0" w:space="0" w:color="auto"/>
            <w:bottom w:val="none" w:sz="0" w:space="0" w:color="auto"/>
            <w:right w:val="none" w:sz="0" w:space="0" w:color="auto"/>
          </w:divBdr>
          <w:divsChild>
            <w:div w:id="1201864817">
              <w:marLeft w:val="0"/>
              <w:marRight w:val="0"/>
              <w:marTop w:val="0"/>
              <w:marBottom w:val="0"/>
              <w:divBdr>
                <w:top w:val="none" w:sz="0" w:space="0" w:color="auto"/>
                <w:left w:val="none" w:sz="0" w:space="0" w:color="auto"/>
                <w:bottom w:val="none" w:sz="0" w:space="0" w:color="auto"/>
                <w:right w:val="none" w:sz="0" w:space="0" w:color="auto"/>
              </w:divBdr>
              <w:divsChild>
                <w:div w:id="12018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4816">
      <w:marLeft w:val="0"/>
      <w:marRight w:val="0"/>
      <w:marTop w:val="0"/>
      <w:marBottom w:val="0"/>
      <w:divBdr>
        <w:top w:val="none" w:sz="0" w:space="0" w:color="auto"/>
        <w:left w:val="none" w:sz="0" w:space="0" w:color="auto"/>
        <w:bottom w:val="none" w:sz="0" w:space="0" w:color="auto"/>
        <w:right w:val="none" w:sz="0" w:space="0" w:color="auto"/>
      </w:divBdr>
      <w:divsChild>
        <w:div w:id="1201864835">
          <w:marLeft w:val="0"/>
          <w:marRight w:val="0"/>
          <w:marTop w:val="0"/>
          <w:marBottom w:val="0"/>
          <w:divBdr>
            <w:top w:val="none" w:sz="0" w:space="0" w:color="auto"/>
            <w:left w:val="none" w:sz="0" w:space="0" w:color="auto"/>
            <w:bottom w:val="none" w:sz="0" w:space="0" w:color="auto"/>
            <w:right w:val="none" w:sz="0" w:space="0" w:color="auto"/>
          </w:divBdr>
          <w:divsChild>
            <w:div w:id="1201864802">
              <w:marLeft w:val="0"/>
              <w:marRight w:val="0"/>
              <w:marTop w:val="0"/>
              <w:marBottom w:val="0"/>
              <w:divBdr>
                <w:top w:val="none" w:sz="0" w:space="0" w:color="auto"/>
                <w:left w:val="none" w:sz="0" w:space="0" w:color="auto"/>
                <w:bottom w:val="none" w:sz="0" w:space="0" w:color="auto"/>
                <w:right w:val="none" w:sz="0" w:space="0" w:color="auto"/>
              </w:divBdr>
              <w:divsChild>
                <w:div w:id="12018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4820">
      <w:marLeft w:val="0"/>
      <w:marRight w:val="0"/>
      <w:marTop w:val="0"/>
      <w:marBottom w:val="0"/>
      <w:divBdr>
        <w:top w:val="none" w:sz="0" w:space="0" w:color="auto"/>
        <w:left w:val="none" w:sz="0" w:space="0" w:color="auto"/>
        <w:bottom w:val="none" w:sz="0" w:space="0" w:color="auto"/>
        <w:right w:val="none" w:sz="0" w:space="0" w:color="auto"/>
      </w:divBdr>
      <w:divsChild>
        <w:div w:id="1201864821">
          <w:marLeft w:val="0"/>
          <w:marRight w:val="0"/>
          <w:marTop w:val="0"/>
          <w:marBottom w:val="0"/>
          <w:divBdr>
            <w:top w:val="none" w:sz="0" w:space="0" w:color="auto"/>
            <w:left w:val="none" w:sz="0" w:space="0" w:color="auto"/>
            <w:bottom w:val="none" w:sz="0" w:space="0" w:color="auto"/>
            <w:right w:val="none" w:sz="0" w:space="0" w:color="auto"/>
          </w:divBdr>
          <w:divsChild>
            <w:div w:id="1201864826">
              <w:marLeft w:val="0"/>
              <w:marRight w:val="0"/>
              <w:marTop w:val="0"/>
              <w:marBottom w:val="0"/>
              <w:divBdr>
                <w:top w:val="none" w:sz="0" w:space="0" w:color="auto"/>
                <w:left w:val="none" w:sz="0" w:space="0" w:color="auto"/>
                <w:bottom w:val="none" w:sz="0" w:space="0" w:color="auto"/>
                <w:right w:val="none" w:sz="0" w:space="0" w:color="auto"/>
              </w:divBdr>
              <w:divsChild>
                <w:div w:id="12018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4825">
      <w:marLeft w:val="0"/>
      <w:marRight w:val="0"/>
      <w:marTop w:val="0"/>
      <w:marBottom w:val="0"/>
      <w:divBdr>
        <w:top w:val="none" w:sz="0" w:space="0" w:color="auto"/>
        <w:left w:val="none" w:sz="0" w:space="0" w:color="auto"/>
        <w:bottom w:val="none" w:sz="0" w:space="0" w:color="auto"/>
        <w:right w:val="none" w:sz="0" w:space="0" w:color="auto"/>
      </w:divBdr>
    </w:div>
    <w:div w:id="1201864827">
      <w:marLeft w:val="0"/>
      <w:marRight w:val="0"/>
      <w:marTop w:val="0"/>
      <w:marBottom w:val="0"/>
      <w:divBdr>
        <w:top w:val="none" w:sz="0" w:space="0" w:color="auto"/>
        <w:left w:val="none" w:sz="0" w:space="0" w:color="auto"/>
        <w:bottom w:val="none" w:sz="0" w:space="0" w:color="auto"/>
        <w:right w:val="none" w:sz="0" w:space="0" w:color="auto"/>
      </w:divBdr>
      <w:divsChild>
        <w:div w:id="1201864814">
          <w:marLeft w:val="0"/>
          <w:marRight w:val="0"/>
          <w:marTop w:val="0"/>
          <w:marBottom w:val="0"/>
          <w:divBdr>
            <w:top w:val="none" w:sz="0" w:space="0" w:color="auto"/>
            <w:left w:val="none" w:sz="0" w:space="0" w:color="auto"/>
            <w:bottom w:val="none" w:sz="0" w:space="0" w:color="auto"/>
            <w:right w:val="none" w:sz="0" w:space="0" w:color="auto"/>
          </w:divBdr>
          <w:divsChild>
            <w:div w:id="1201864822">
              <w:marLeft w:val="0"/>
              <w:marRight w:val="0"/>
              <w:marTop w:val="0"/>
              <w:marBottom w:val="0"/>
              <w:divBdr>
                <w:top w:val="none" w:sz="0" w:space="0" w:color="auto"/>
                <w:left w:val="none" w:sz="0" w:space="0" w:color="auto"/>
                <w:bottom w:val="none" w:sz="0" w:space="0" w:color="auto"/>
                <w:right w:val="none" w:sz="0" w:space="0" w:color="auto"/>
              </w:divBdr>
              <w:divsChild>
                <w:div w:id="12018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4830">
      <w:marLeft w:val="0"/>
      <w:marRight w:val="0"/>
      <w:marTop w:val="0"/>
      <w:marBottom w:val="0"/>
      <w:divBdr>
        <w:top w:val="none" w:sz="0" w:space="0" w:color="auto"/>
        <w:left w:val="none" w:sz="0" w:space="0" w:color="auto"/>
        <w:bottom w:val="none" w:sz="0" w:space="0" w:color="auto"/>
        <w:right w:val="none" w:sz="0" w:space="0" w:color="auto"/>
      </w:divBdr>
      <w:divsChild>
        <w:div w:id="1201864809">
          <w:marLeft w:val="0"/>
          <w:marRight w:val="0"/>
          <w:marTop w:val="0"/>
          <w:marBottom w:val="0"/>
          <w:divBdr>
            <w:top w:val="none" w:sz="0" w:space="0" w:color="auto"/>
            <w:left w:val="none" w:sz="0" w:space="0" w:color="auto"/>
            <w:bottom w:val="none" w:sz="0" w:space="0" w:color="auto"/>
            <w:right w:val="none" w:sz="0" w:space="0" w:color="auto"/>
          </w:divBdr>
          <w:divsChild>
            <w:div w:id="1201864838">
              <w:marLeft w:val="0"/>
              <w:marRight w:val="0"/>
              <w:marTop w:val="0"/>
              <w:marBottom w:val="0"/>
              <w:divBdr>
                <w:top w:val="none" w:sz="0" w:space="0" w:color="auto"/>
                <w:left w:val="none" w:sz="0" w:space="0" w:color="auto"/>
                <w:bottom w:val="none" w:sz="0" w:space="0" w:color="auto"/>
                <w:right w:val="none" w:sz="0" w:space="0" w:color="auto"/>
              </w:divBdr>
              <w:divsChild>
                <w:div w:id="12018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4831">
      <w:marLeft w:val="0"/>
      <w:marRight w:val="0"/>
      <w:marTop w:val="0"/>
      <w:marBottom w:val="0"/>
      <w:divBdr>
        <w:top w:val="none" w:sz="0" w:space="0" w:color="auto"/>
        <w:left w:val="none" w:sz="0" w:space="0" w:color="auto"/>
        <w:bottom w:val="none" w:sz="0" w:space="0" w:color="auto"/>
        <w:right w:val="none" w:sz="0" w:space="0" w:color="auto"/>
      </w:divBdr>
    </w:div>
    <w:div w:id="1201864834">
      <w:marLeft w:val="0"/>
      <w:marRight w:val="0"/>
      <w:marTop w:val="0"/>
      <w:marBottom w:val="0"/>
      <w:divBdr>
        <w:top w:val="none" w:sz="0" w:space="0" w:color="auto"/>
        <w:left w:val="none" w:sz="0" w:space="0" w:color="auto"/>
        <w:bottom w:val="none" w:sz="0" w:space="0" w:color="auto"/>
        <w:right w:val="none" w:sz="0" w:space="0" w:color="auto"/>
      </w:divBdr>
      <w:divsChild>
        <w:div w:id="1201864829">
          <w:marLeft w:val="0"/>
          <w:marRight w:val="0"/>
          <w:marTop w:val="0"/>
          <w:marBottom w:val="0"/>
          <w:divBdr>
            <w:top w:val="none" w:sz="0" w:space="0" w:color="auto"/>
            <w:left w:val="none" w:sz="0" w:space="0" w:color="auto"/>
            <w:bottom w:val="none" w:sz="0" w:space="0" w:color="auto"/>
            <w:right w:val="none" w:sz="0" w:space="0" w:color="auto"/>
          </w:divBdr>
          <w:divsChild>
            <w:div w:id="1201864808">
              <w:marLeft w:val="0"/>
              <w:marRight w:val="0"/>
              <w:marTop w:val="0"/>
              <w:marBottom w:val="0"/>
              <w:divBdr>
                <w:top w:val="none" w:sz="0" w:space="0" w:color="auto"/>
                <w:left w:val="none" w:sz="0" w:space="0" w:color="auto"/>
                <w:bottom w:val="none" w:sz="0" w:space="0" w:color="auto"/>
                <w:right w:val="none" w:sz="0" w:space="0" w:color="auto"/>
              </w:divBdr>
              <w:divsChild>
                <w:div w:id="12018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4841">
      <w:marLeft w:val="0"/>
      <w:marRight w:val="0"/>
      <w:marTop w:val="0"/>
      <w:marBottom w:val="0"/>
      <w:divBdr>
        <w:top w:val="none" w:sz="0" w:space="0" w:color="auto"/>
        <w:left w:val="none" w:sz="0" w:space="0" w:color="auto"/>
        <w:bottom w:val="none" w:sz="0" w:space="0" w:color="auto"/>
        <w:right w:val="none" w:sz="0" w:space="0" w:color="auto"/>
      </w:divBdr>
      <w:divsChild>
        <w:div w:id="1201864801">
          <w:marLeft w:val="0"/>
          <w:marRight w:val="0"/>
          <w:marTop w:val="0"/>
          <w:marBottom w:val="0"/>
          <w:divBdr>
            <w:top w:val="none" w:sz="0" w:space="0" w:color="auto"/>
            <w:left w:val="none" w:sz="0" w:space="0" w:color="auto"/>
            <w:bottom w:val="none" w:sz="0" w:space="0" w:color="auto"/>
            <w:right w:val="none" w:sz="0" w:space="0" w:color="auto"/>
          </w:divBdr>
          <w:divsChild>
            <w:div w:id="1201864833">
              <w:marLeft w:val="0"/>
              <w:marRight w:val="0"/>
              <w:marTop w:val="0"/>
              <w:marBottom w:val="0"/>
              <w:divBdr>
                <w:top w:val="none" w:sz="0" w:space="0" w:color="auto"/>
                <w:left w:val="none" w:sz="0" w:space="0" w:color="auto"/>
                <w:bottom w:val="none" w:sz="0" w:space="0" w:color="auto"/>
                <w:right w:val="none" w:sz="0" w:space="0" w:color="auto"/>
              </w:divBdr>
              <w:divsChild>
                <w:div w:id="12018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4845">
      <w:marLeft w:val="0"/>
      <w:marRight w:val="0"/>
      <w:marTop w:val="0"/>
      <w:marBottom w:val="0"/>
      <w:divBdr>
        <w:top w:val="none" w:sz="0" w:space="0" w:color="auto"/>
        <w:left w:val="none" w:sz="0" w:space="0" w:color="auto"/>
        <w:bottom w:val="none" w:sz="0" w:space="0" w:color="auto"/>
        <w:right w:val="none" w:sz="0" w:space="0" w:color="auto"/>
      </w:divBdr>
      <w:divsChild>
        <w:div w:id="1201864843">
          <w:marLeft w:val="0"/>
          <w:marRight w:val="0"/>
          <w:marTop w:val="0"/>
          <w:marBottom w:val="0"/>
          <w:divBdr>
            <w:top w:val="none" w:sz="0" w:space="0" w:color="auto"/>
            <w:left w:val="none" w:sz="0" w:space="0" w:color="auto"/>
            <w:bottom w:val="none" w:sz="0" w:space="0" w:color="auto"/>
            <w:right w:val="none" w:sz="0" w:space="0" w:color="auto"/>
          </w:divBdr>
          <w:divsChild>
            <w:div w:id="1201864803">
              <w:marLeft w:val="0"/>
              <w:marRight w:val="0"/>
              <w:marTop w:val="0"/>
              <w:marBottom w:val="0"/>
              <w:divBdr>
                <w:top w:val="none" w:sz="0" w:space="0" w:color="auto"/>
                <w:left w:val="none" w:sz="0" w:space="0" w:color="auto"/>
                <w:bottom w:val="none" w:sz="0" w:space="0" w:color="auto"/>
                <w:right w:val="none" w:sz="0" w:space="0" w:color="auto"/>
              </w:divBdr>
              <w:divsChild>
                <w:div w:id="12018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26663">
      <w:bodyDiv w:val="1"/>
      <w:marLeft w:val="0"/>
      <w:marRight w:val="0"/>
      <w:marTop w:val="0"/>
      <w:marBottom w:val="0"/>
      <w:divBdr>
        <w:top w:val="none" w:sz="0" w:space="0" w:color="auto"/>
        <w:left w:val="none" w:sz="0" w:space="0" w:color="auto"/>
        <w:bottom w:val="none" w:sz="0" w:space="0" w:color="auto"/>
        <w:right w:val="none" w:sz="0" w:space="0" w:color="auto"/>
      </w:divBdr>
      <w:divsChild>
        <w:div w:id="769859928">
          <w:marLeft w:val="0"/>
          <w:marRight w:val="0"/>
          <w:marTop w:val="0"/>
          <w:marBottom w:val="0"/>
          <w:divBdr>
            <w:top w:val="none" w:sz="0" w:space="0" w:color="auto"/>
            <w:left w:val="none" w:sz="0" w:space="0" w:color="auto"/>
            <w:bottom w:val="none" w:sz="0" w:space="0" w:color="auto"/>
            <w:right w:val="none" w:sz="0" w:space="0" w:color="auto"/>
          </w:divBdr>
          <w:divsChild>
            <w:div w:id="951478831">
              <w:marLeft w:val="0"/>
              <w:marRight w:val="0"/>
              <w:marTop w:val="0"/>
              <w:marBottom w:val="0"/>
              <w:divBdr>
                <w:top w:val="none" w:sz="0" w:space="0" w:color="auto"/>
                <w:left w:val="none" w:sz="0" w:space="0" w:color="auto"/>
                <w:bottom w:val="none" w:sz="0" w:space="0" w:color="auto"/>
                <w:right w:val="none" w:sz="0" w:space="0" w:color="auto"/>
              </w:divBdr>
              <w:divsChild>
                <w:div w:id="5204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228208">
      <w:bodyDiv w:val="1"/>
      <w:marLeft w:val="0"/>
      <w:marRight w:val="0"/>
      <w:marTop w:val="0"/>
      <w:marBottom w:val="0"/>
      <w:divBdr>
        <w:top w:val="none" w:sz="0" w:space="0" w:color="auto"/>
        <w:left w:val="none" w:sz="0" w:space="0" w:color="auto"/>
        <w:bottom w:val="none" w:sz="0" w:space="0" w:color="auto"/>
        <w:right w:val="none" w:sz="0" w:space="0" w:color="auto"/>
      </w:divBdr>
      <w:divsChild>
        <w:div w:id="605237954">
          <w:marLeft w:val="0"/>
          <w:marRight w:val="0"/>
          <w:marTop w:val="0"/>
          <w:marBottom w:val="0"/>
          <w:divBdr>
            <w:top w:val="none" w:sz="0" w:space="0" w:color="auto"/>
            <w:left w:val="none" w:sz="0" w:space="0" w:color="auto"/>
            <w:bottom w:val="none" w:sz="0" w:space="0" w:color="auto"/>
            <w:right w:val="none" w:sz="0" w:space="0" w:color="auto"/>
          </w:divBdr>
          <w:divsChild>
            <w:div w:id="1860699264">
              <w:marLeft w:val="0"/>
              <w:marRight w:val="0"/>
              <w:marTop w:val="0"/>
              <w:marBottom w:val="0"/>
              <w:divBdr>
                <w:top w:val="none" w:sz="0" w:space="0" w:color="auto"/>
                <w:left w:val="none" w:sz="0" w:space="0" w:color="auto"/>
                <w:bottom w:val="none" w:sz="0" w:space="0" w:color="auto"/>
                <w:right w:val="none" w:sz="0" w:space="0" w:color="auto"/>
              </w:divBdr>
              <w:divsChild>
                <w:div w:id="2160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17447">
      <w:bodyDiv w:val="1"/>
      <w:marLeft w:val="0"/>
      <w:marRight w:val="0"/>
      <w:marTop w:val="0"/>
      <w:marBottom w:val="0"/>
      <w:divBdr>
        <w:top w:val="none" w:sz="0" w:space="0" w:color="auto"/>
        <w:left w:val="none" w:sz="0" w:space="0" w:color="auto"/>
        <w:bottom w:val="none" w:sz="0" w:space="0" w:color="auto"/>
        <w:right w:val="none" w:sz="0" w:space="0" w:color="auto"/>
      </w:divBdr>
    </w:div>
    <w:div w:id="1574663881">
      <w:bodyDiv w:val="1"/>
      <w:marLeft w:val="0"/>
      <w:marRight w:val="0"/>
      <w:marTop w:val="0"/>
      <w:marBottom w:val="0"/>
      <w:divBdr>
        <w:top w:val="none" w:sz="0" w:space="0" w:color="auto"/>
        <w:left w:val="none" w:sz="0" w:space="0" w:color="auto"/>
        <w:bottom w:val="none" w:sz="0" w:space="0" w:color="auto"/>
        <w:right w:val="none" w:sz="0" w:space="0" w:color="auto"/>
      </w:divBdr>
      <w:divsChild>
        <w:div w:id="1347172412">
          <w:marLeft w:val="0"/>
          <w:marRight w:val="0"/>
          <w:marTop w:val="0"/>
          <w:marBottom w:val="0"/>
          <w:divBdr>
            <w:top w:val="none" w:sz="0" w:space="0" w:color="auto"/>
            <w:left w:val="none" w:sz="0" w:space="0" w:color="auto"/>
            <w:bottom w:val="none" w:sz="0" w:space="0" w:color="auto"/>
            <w:right w:val="none" w:sz="0" w:space="0" w:color="auto"/>
          </w:divBdr>
          <w:divsChild>
            <w:div w:id="600528537">
              <w:marLeft w:val="0"/>
              <w:marRight w:val="0"/>
              <w:marTop w:val="0"/>
              <w:marBottom w:val="0"/>
              <w:divBdr>
                <w:top w:val="none" w:sz="0" w:space="0" w:color="auto"/>
                <w:left w:val="none" w:sz="0" w:space="0" w:color="auto"/>
                <w:bottom w:val="none" w:sz="0" w:space="0" w:color="auto"/>
                <w:right w:val="none" w:sz="0" w:space="0" w:color="auto"/>
              </w:divBdr>
              <w:divsChild>
                <w:div w:id="124907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26576">
      <w:bodyDiv w:val="1"/>
      <w:marLeft w:val="0"/>
      <w:marRight w:val="0"/>
      <w:marTop w:val="0"/>
      <w:marBottom w:val="0"/>
      <w:divBdr>
        <w:top w:val="none" w:sz="0" w:space="0" w:color="auto"/>
        <w:left w:val="none" w:sz="0" w:space="0" w:color="auto"/>
        <w:bottom w:val="none" w:sz="0" w:space="0" w:color="auto"/>
        <w:right w:val="none" w:sz="0" w:space="0" w:color="auto"/>
      </w:divBdr>
      <w:divsChild>
        <w:div w:id="46881164">
          <w:marLeft w:val="0"/>
          <w:marRight w:val="0"/>
          <w:marTop w:val="0"/>
          <w:marBottom w:val="0"/>
          <w:divBdr>
            <w:top w:val="none" w:sz="0" w:space="0" w:color="auto"/>
            <w:left w:val="none" w:sz="0" w:space="0" w:color="auto"/>
            <w:bottom w:val="none" w:sz="0" w:space="0" w:color="auto"/>
            <w:right w:val="none" w:sz="0" w:space="0" w:color="auto"/>
          </w:divBdr>
          <w:divsChild>
            <w:div w:id="1524201424">
              <w:marLeft w:val="0"/>
              <w:marRight w:val="0"/>
              <w:marTop w:val="0"/>
              <w:marBottom w:val="0"/>
              <w:divBdr>
                <w:top w:val="none" w:sz="0" w:space="0" w:color="auto"/>
                <w:left w:val="none" w:sz="0" w:space="0" w:color="auto"/>
                <w:bottom w:val="none" w:sz="0" w:space="0" w:color="auto"/>
                <w:right w:val="none" w:sz="0" w:space="0" w:color="auto"/>
              </w:divBdr>
              <w:divsChild>
                <w:div w:id="8623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055486">
      <w:bodyDiv w:val="1"/>
      <w:marLeft w:val="0"/>
      <w:marRight w:val="0"/>
      <w:marTop w:val="0"/>
      <w:marBottom w:val="0"/>
      <w:divBdr>
        <w:top w:val="none" w:sz="0" w:space="0" w:color="auto"/>
        <w:left w:val="none" w:sz="0" w:space="0" w:color="auto"/>
        <w:bottom w:val="none" w:sz="0" w:space="0" w:color="auto"/>
        <w:right w:val="none" w:sz="0" w:space="0" w:color="auto"/>
      </w:divBdr>
      <w:divsChild>
        <w:div w:id="2106227887">
          <w:marLeft w:val="0"/>
          <w:marRight w:val="0"/>
          <w:marTop w:val="0"/>
          <w:marBottom w:val="0"/>
          <w:divBdr>
            <w:top w:val="none" w:sz="0" w:space="0" w:color="auto"/>
            <w:left w:val="none" w:sz="0" w:space="0" w:color="auto"/>
            <w:bottom w:val="none" w:sz="0" w:space="0" w:color="auto"/>
            <w:right w:val="none" w:sz="0" w:space="0" w:color="auto"/>
          </w:divBdr>
          <w:divsChild>
            <w:div w:id="149713614">
              <w:marLeft w:val="0"/>
              <w:marRight w:val="0"/>
              <w:marTop w:val="0"/>
              <w:marBottom w:val="0"/>
              <w:divBdr>
                <w:top w:val="none" w:sz="0" w:space="0" w:color="auto"/>
                <w:left w:val="none" w:sz="0" w:space="0" w:color="auto"/>
                <w:bottom w:val="none" w:sz="0" w:space="0" w:color="auto"/>
                <w:right w:val="none" w:sz="0" w:space="0" w:color="auto"/>
              </w:divBdr>
              <w:divsChild>
                <w:div w:id="6852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537E1-DB15-DC41-9A58-074B57E3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1884</Words>
  <Characters>11870</Characters>
  <Application>Microsoft Macintosh Word</Application>
  <DocSecurity>0</DocSecurity>
  <Lines>98</Lines>
  <Paragraphs>27</Paragraphs>
  <ScaleCrop>false</ScaleCrop>
  <Company/>
  <LinksUpToDate>false</LinksUpToDate>
  <CharactersWithSpaces>13727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Krajewski</dc:creator>
  <cp:keywords/>
  <dc:description/>
  <cp:lastModifiedBy>Andrea Krajewski</cp:lastModifiedBy>
  <cp:revision>1</cp:revision>
  <cp:lastPrinted>2017-05-09T20:07:00Z</cp:lastPrinted>
  <dcterms:created xsi:type="dcterms:W3CDTF">2017-05-16T12:00:00Z</dcterms:created>
  <dcterms:modified xsi:type="dcterms:W3CDTF">2017-05-18T08:32:00Z</dcterms:modified>
</cp:coreProperties>
</file>